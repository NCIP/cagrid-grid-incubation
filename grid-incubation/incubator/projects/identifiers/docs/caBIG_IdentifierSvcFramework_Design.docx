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664F29">
      <w:pPr>
        <w:pStyle w:val="CompanyName"/>
      </w:pPr>
      <w:bookmarkStart w:id="0" w:name="OLE_LINK1"/>
      <w:bookmarkStart w:id="1" w:name="OLE_LINK2"/>
      <w:r w:rsidRPr="00664F29">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501535" w:rsidRDefault="00501535"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rsidR="00501535" w:rsidRPr="002A1974" w:rsidRDefault="00501535"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501535" w:rsidRDefault="00501535"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501535" w:rsidRDefault="00501535"/>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664F29">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501535" w:rsidRDefault="00501535">
                  <w:pPr>
                    <w:jc w:val="right"/>
                    <w:rPr>
                      <w:rFonts w:ascii="Palatino Linotype" w:hAnsi="Palatino Linotype"/>
                      <w:b/>
                      <w:i/>
                      <w:color w:val="333399"/>
                      <w:sz w:val="48"/>
                      <w:szCs w:val="48"/>
                    </w:rPr>
                  </w:pPr>
                  <w:r>
                    <w:rPr>
                      <w:rFonts w:ascii="Palatino Linotype" w:hAnsi="Palatino Linotype"/>
                      <w:b/>
                      <w:i/>
                      <w:color w:val="333399"/>
                      <w:sz w:val="48"/>
                      <w:szCs w:val="48"/>
                    </w:rPr>
                    <w:t>Design</w:t>
                  </w:r>
                </w:p>
                <w:p w:rsidR="00501535" w:rsidRDefault="00501535"/>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664F29" w:rsidP="00B87506">
      <w:pPr>
        <w:pStyle w:val="BodyText"/>
        <w:tabs>
          <w:tab w:val="left" w:pos="7920"/>
          <w:tab w:val="left" w:pos="8280"/>
        </w:tabs>
        <w:jc w:val="center"/>
        <w:rPr>
          <w:rStyle w:val="Strong"/>
        </w:rPr>
      </w:pPr>
      <w:r w:rsidRPr="00664F29">
        <w:rPr>
          <w:noProof/>
        </w:rPr>
        <w:pict>
          <v:rect id="_x0000_s5055" style="position:absolute;left:0;text-align:left;margin-left:-4.95pt;margin-top:227.6pt;width:459pt;height:27pt;z-index:251658752" filled="f" fillcolor="#bbe0e3" stroked="f">
            <v:fill o:detectmouseclick="t"/>
            <v:textbox style="mso-next-textbox:#_x0000_s5055">
              <w:txbxContent>
                <w:p w:rsidR="00501535" w:rsidRDefault="00501535" w:rsidP="0089072B">
                  <w:pPr>
                    <w:autoSpaceDE w:val="0"/>
                    <w:autoSpaceDN w:val="0"/>
                    <w:rPr>
                      <w:rFonts w:ascii="Arial" w:hAnsi="Arial" w:cs="Arial"/>
                      <w:i/>
                      <w:iCs/>
                      <w:color w:val="000000"/>
                      <w:sz w:val="30"/>
                      <w:szCs w:val="28"/>
                    </w:rPr>
                  </w:pPr>
                </w:p>
              </w:txbxContent>
            </v:textbox>
            <w10:wrap type="square"/>
          </v:rect>
        </w:pict>
      </w:r>
      <w:r w:rsidRPr="00664F29">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501535" w:rsidRDefault="00501535">
                  <w:pPr>
                    <w:rPr>
                      <w:sz w:val="32"/>
                      <w:szCs w:val="32"/>
                    </w:rPr>
                  </w:pPr>
                </w:p>
              </w:txbxContent>
            </v:textbox>
          </v:rect>
        </w:pict>
      </w:r>
      <w:r w:rsidRPr="00664F29">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664F29">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664F29">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664F29">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664F29">
            <w:pPr>
              <w:pStyle w:val="Justified"/>
              <w:spacing w:before="60" w:afterLines="60"/>
              <w:jc w:val="center"/>
              <w:rPr>
                <w:rStyle w:val="Strong"/>
              </w:rPr>
            </w:pPr>
            <w:r>
              <w:rPr>
                <w:rFonts w:ascii="Arial" w:hAnsi="Arial" w:cs="Arial"/>
              </w:rPr>
              <w:t xml:space="preserve">Scott </w:t>
            </w:r>
            <w:proofErr w:type="spellStart"/>
            <w:r>
              <w:rPr>
                <w:rFonts w:ascii="Arial" w:hAnsi="Arial" w:cs="Arial"/>
              </w:rPr>
              <w:t>Oster</w:t>
            </w:r>
            <w:proofErr w:type="spellEnd"/>
            <w:r>
              <w:rPr>
                <w:rFonts w:ascii="Arial" w:hAnsi="Arial" w:cs="Arial"/>
              </w:rPr>
              <w:t xml:space="preserve"> (Architect)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664F29">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p w:rsidR="00B87506" w:rsidRDefault="00664F29" w:rsidP="00965065">
      <w:pPr>
        <w:pStyle w:val="TitleCover"/>
        <w:tabs>
          <w:tab w:val="left" w:pos="3615"/>
        </w:tabs>
      </w:pPr>
      <w:r>
        <w:pict>
          <v:shape id="_x0000_s5058" type="#_x0000_t202" style="position:absolute;margin-left:320.4pt;margin-top:465.3pt;width:136.8pt;height:28.8pt;z-index:251654656" o:allowincell="f" filled="f" stroked="f">
            <v:textbox style="mso-next-textbox:#_x0000_s5058">
              <w:txbxContent>
                <w:p w:rsidR="00501535" w:rsidRDefault="00501535">
                  <w:pPr>
                    <w:rPr>
                      <w:rFonts w:ascii="Arial" w:hAnsi="Arial"/>
                      <w:sz w:val="28"/>
                    </w:rPr>
                  </w:pPr>
                </w:p>
              </w:txbxContent>
            </v:textbox>
          </v:shape>
        </w:pict>
      </w:r>
    </w:p>
    <w:p w:rsidR="00B87506" w:rsidRDefault="00B87506">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398021382"/>
      <w:r w:rsidRPr="00B87823">
        <w:rPr>
          <w:rStyle w:val="StyleHeading1Char15pt"/>
        </w:rPr>
        <w:t>Introduction</w:t>
      </w:r>
      <w:bookmarkEnd w:id="5"/>
      <w:bookmarkEnd w:id="6"/>
      <w:bookmarkEnd w:id="7"/>
      <w:bookmarkEnd w:id="8"/>
      <w:bookmarkEnd w:id="9"/>
      <w:bookmarkEnd w:id="10"/>
      <w:bookmarkEnd w:id="11"/>
      <w:bookmarkEnd w:id="12"/>
    </w:p>
    <w:p w:rsidR="00B87506" w:rsidRDefault="00ED1A52" w:rsidP="00B87506">
      <w:pPr>
        <w:pStyle w:val="Heading2"/>
      </w:pPr>
      <w:bookmarkStart w:id="14" w:name="_Toc11687305"/>
      <w:bookmarkStart w:id="15" w:name="_Ref98147122"/>
      <w:bookmarkStart w:id="16" w:name="_Ref98147127"/>
      <w:bookmarkEnd w:id="13"/>
      <w:r>
        <w:t>Introduction</w:t>
      </w:r>
      <w:bookmarkEnd w:id="14"/>
    </w:p>
    <w:p w:rsidR="00B87506" w:rsidRPr="00AB26A0" w:rsidRDefault="00ED1A52" w:rsidP="00B87506">
      <w:pPr>
        <w:pStyle w:val="Heading3"/>
      </w:pPr>
      <w:bookmarkStart w:id="17" w:name="_Toc11687306"/>
      <w:r w:rsidRPr="00AB26A0">
        <w:t>Identifier Framework</w:t>
      </w:r>
      <w:bookmarkEnd w:id="17"/>
    </w:p>
    <w:p w:rsidR="00B87506" w:rsidRPr="00AB26A0" w:rsidRDefault="00ED1A52" w:rsidP="00B87506">
      <w:r w:rsidRPr="00AB26A0">
        <w:t xml:space="preserve">The functionality provided by </w:t>
      </w:r>
      <w:proofErr w:type="spellStart"/>
      <w:r w:rsidRPr="00AB26A0">
        <w:t>caGrid’s</w:t>
      </w:r>
      <w:proofErr w:type="spellEnd"/>
      <w:r w:rsidRPr="00AB26A0">
        <w:t xml:space="preserve"> Identifier Services Framework is related to having “identifiers” for individual data-objects. The identifier is essentially a forever globally unique name for the data-object such that it can be unambiguously used to refer to the data from different application contexts.</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18" w:name="_Toc11687307"/>
    </w:p>
    <w:p w:rsidR="00B87506" w:rsidRPr="00AB26A0" w:rsidRDefault="00ED1A52" w:rsidP="00B87506">
      <w:pPr>
        <w:pStyle w:val="Heading3"/>
      </w:pPr>
      <w:r w:rsidRPr="00AB26A0">
        <w:t>Globally Unique Identifiers</w:t>
      </w:r>
      <w:bookmarkEnd w:id="18"/>
    </w:p>
    <w:p w:rsidR="00B87506" w:rsidRPr="00AB26A0" w:rsidRDefault="00ED1A52" w:rsidP="00B87506">
      <w:r w:rsidRPr="00AB26A0">
        <w:t xml:space="preserve">Once we have standardized data-object identifiers that can be globally resolved to the data-objects </w:t>
      </w:r>
      <w:proofErr w:type="gramStart"/>
      <w:r w:rsidRPr="00AB26A0">
        <w:t>themselves</w:t>
      </w:r>
      <w:proofErr w:type="gramEnd"/>
      <w:r w:rsidRPr="00AB26A0">
        <w:t xml:space="preserve">,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19" w:name="_Toc11687308"/>
      <w:r w:rsidRPr="00AB26A0">
        <w:t>Identifier and Data-Object Properties</w:t>
      </w:r>
      <w:bookmarkEnd w:id="19"/>
    </w:p>
    <w:p w:rsidR="00B87506" w:rsidRPr="00AB26A0" w:rsidRDefault="00ED1A52" w:rsidP="00B87506">
      <w:r w:rsidRPr="00AB26A0">
        <w:t xml:space="preserve">The identifier is essentially a string and a forever globally unique name for single data-object. Furthermore, identifier can be (globally) resolved to </w:t>
      </w:r>
      <w:proofErr w:type="gramStart"/>
      <w:r w:rsidRPr="00AB26A0">
        <w:t>associated</w:t>
      </w:r>
      <w:proofErr w:type="gramEnd"/>
      <w:r w:rsidRPr="00AB26A0">
        <w:t xml:space="preserve"> data-object.</w:t>
      </w:r>
    </w:p>
    <w:p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design and implementation choices for the identifier framework in the applications, 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ED1506" w:rsidRDefault="00ED1A52" w:rsidP="00B87506">
      <w:r w:rsidRPr="00AB26A0">
        <w:t>The implementation choice for the identifier format is the Universal Resource Identifier (URI).</w:t>
      </w:r>
      <w:r w:rsidR="00616997">
        <w:t xml:space="preserve"> This enables the use of existing web standards and protocols, and provides a natural approach to identifier resolution. N</w:t>
      </w:r>
      <w:r w:rsidR="00890333">
        <w:t>o special knowledge is needed to know how to resolve identifiers. In other words, an identifier can be resolved by simply “following it”.</w:t>
      </w:r>
    </w:p>
    <w:p w:rsidR="00ED1506" w:rsidRDefault="00ED1506" w:rsidP="00B87506"/>
    <w:p w:rsidR="00ED1506" w:rsidRDefault="00ED1506" w:rsidP="00ED1506">
      <w:pPr>
        <w:pStyle w:val="Heading3"/>
      </w:pPr>
      <w:r>
        <w:t>The Data Owner</w:t>
      </w:r>
    </w:p>
    <w:p w:rsidR="00ED1506" w:rsidRDefault="00ED1506" w:rsidP="00ED1506">
      <w:r>
        <w:t xml:space="preserve">This is the system or domain where the target data objects reside. These are the objects being identified. </w:t>
      </w:r>
      <w:r w:rsidRPr="00ED1506">
        <w:rPr>
          <w:i/>
        </w:rPr>
        <w:t>Data owners</w:t>
      </w:r>
      <w:r>
        <w:t xml:space="preserve"> specify how data objects are accessed when creating identifiers for their systems. The identifier framework uses this information to build tools that automate the retrieval of the corresponding data objects.</w:t>
      </w:r>
    </w:p>
    <w:p w:rsidR="00ED1506" w:rsidRDefault="00ED1506" w:rsidP="00B87506"/>
    <w:p w:rsidR="00ED1506" w:rsidRDefault="00ED1506" w:rsidP="00ED1506">
      <w:pPr>
        <w:pStyle w:val="Heading3"/>
      </w:pPr>
      <w:r>
        <w:t>Identifier Values / Metadata</w:t>
      </w:r>
    </w:p>
    <w:p w:rsidR="00ED1506" w:rsidRDefault="00ED1506" w:rsidP="00B87506">
      <w:r>
        <w:t xml:space="preserve">The framework defines </w:t>
      </w:r>
      <w:proofErr w:type="spellStart"/>
      <w:r w:rsidRPr="00ED1506">
        <w:rPr>
          <w:i/>
        </w:rPr>
        <w:t>Indentifier</w:t>
      </w:r>
      <w:proofErr w:type="spellEnd"/>
      <w:r w:rsidRPr="00ED1506">
        <w:rPr>
          <w:i/>
        </w:rPr>
        <w:t xml:space="preserve"> Values or Metadata</w:t>
      </w:r>
      <w:r>
        <w:t xml:space="preserve"> as any information stored with the identifier and typically used to help locate the target data-object that is being identified.</w:t>
      </w:r>
    </w:p>
    <w:p w:rsidR="00890333" w:rsidRDefault="00890333" w:rsidP="00B87506"/>
    <w:p w:rsidR="00AD35E5" w:rsidRDefault="00AD35E5" w:rsidP="00AD35E5">
      <w:pPr>
        <w:pStyle w:val="Heading3"/>
      </w:pPr>
      <w:r>
        <w:t>The Naming Authority</w:t>
      </w:r>
    </w:p>
    <w:p w:rsidR="00AC41FF" w:rsidRDefault="00AD35E5" w:rsidP="00B87506">
      <w:r>
        <w:t xml:space="preserve">The </w:t>
      </w:r>
      <w:r w:rsidRPr="00ED1506">
        <w:rPr>
          <w:i/>
        </w:rPr>
        <w:t>Naming Authority (NA)</w:t>
      </w:r>
      <w:r>
        <w:t xml:space="preserve"> is the entity that issues and manages identifiers and their metadata. </w:t>
      </w:r>
    </w:p>
    <w:p w:rsidR="00AC41FF" w:rsidRDefault="00AC41FF" w:rsidP="00B87506"/>
    <w:p w:rsidR="00AC41FF" w:rsidRDefault="00AC41FF" w:rsidP="00AC41FF">
      <w:pPr>
        <w:pStyle w:val="Heading3"/>
      </w:pPr>
      <w:r>
        <w:t>The Resolution Process</w:t>
      </w:r>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r>
        <w:t>The Data Retrieval Process</w:t>
      </w:r>
    </w:p>
    <w:p w:rsidR="000C1D4A" w:rsidRDefault="009346B6" w:rsidP="00B87506">
      <w:r>
        <w:t>The framework defines Data Retrieval as the process of retrieving the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20" w:name="_Toc11687309"/>
      <w:r w:rsidRPr="000C1D4A">
        <w:rPr>
          <w:rStyle w:val="StyleHeading1Char15pt"/>
        </w:rPr>
        <w:t>High Level Design</w:t>
      </w:r>
    </w:p>
    <w:p w:rsidR="00B87506" w:rsidRDefault="00664B0A" w:rsidP="00B87506">
      <w:pPr>
        <w:pStyle w:val="Heading2"/>
      </w:pPr>
      <w:r>
        <w:t xml:space="preserve">The </w:t>
      </w:r>
      <w:r w:rsidR="00E012C0">
        <w:t>Identifier</w:t>
      </w:r>
      <w:bookmarkEnd w:id="20"/>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p>
    <w:p w:rsidR="000C1D4A" w:rsidRDefault="000C1D4A" w:rsidP="00E012C0"/>
    <w:p w:rsidR="000C1D4A" w:rsidRDefault="000C1D4A" w:rsidP="000C1D4A">
      <w:pPr>
        <w:pStyle w:val="Heading2"/>
      </w:pPr>
      <w:r>
        <w:t>The Naming Authority (NA)</w:t>
      </w:r>
    </w:p>
    <w:p w:rsidR="000C1D4A" w:rsidRDefault="000C1D4A" w:rsidP="00E012C0">
      <w:r>
        <w:tab/>
        <w:t>The NA maintains a database table of identifiers like the one shown below:</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&lt;identifier1&gt;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&lt;ns1:EndpointRerefence…&gt;</w:t>
            </w:r>
          </w:p>
        </w:tc>
      </w:tr>
      <w:tr w:rsidR="000C1D4A" w:rsidRPr="000C1D4A">
        <w:tc>
          <w:tcPr>
            <w:tcW w:w="3312" w:type="dxa"/>
            <w:shd w:val="clear" w:color="auto" w:fill="auto"/>
          </w:tcPr>
          <w:p w:rsidR="000C1D4A" w:rsidRPr="000C1D4A" w:rsidRDefault="00055E04" w:rsidP="00E012C0">
            <w:r>
              <w:t>&lt;identif</w:t>
            </w:r>
            <w:r w:rsidR="00883604">
              <w:t>i</w:t>
            </w:r>
            <w:r>
              <w:t>er1&gt;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w:t>
            </w:r>
            <w:proofErr w:type="spellStart"/>
            <w:r>
              <w:t>CQLQuery</w:t>
            </w:r>
            <w:proofErr w:type="spellEnd"/>
            <w:r>
              <w:t>…&gt;</w:t>
            </w:r>
          </w:p>
        </w:tc>
      </w:tr>
    </w:tbl>
    <w:p w:rsidR="00B87506" w:rsidRDefault="00B87506" w:rsidP="00E012C0"/>
    <w:p w:rsidR="00883604" w:rsidRDefault="00055E04" w:rsidP="00055E04">
      <w:r>
        <w:t xml:space="preserve">The table entries represent the metadata or identifier values associated with identifier &lt;identifier1&gt;.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 xml:space="preserve">data stored in the value column. </w:t>
      </w:r>
      <w:r w:rsidR="00616997">
        <w:t>Th</w:t>
      </w:r>
      <w:r w:rsidR="00042039">
        <w:t>e NA is configured to support a</w:t>
      </w:r>
      <w:r w:rsidR="00616997">
        <w:t xml:space="preserve"> specific set of data types.</w:t>
      </w:r>
    </w:p>
    <w:p w:rsidR="0063668F"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585432" w:rsidP="00585432">
      <w:pPr>
        <w:pStyle w:val="Heading3"/>
      </w:pPr>
    </w:p>
    <w:p w:rsidR="0063668F" w:rsidRDefault="0063668F" w:rsidP="00585432">
      <w:pPr>
        <w:pStyle w:val="Heading3"/>
      </w:pPr>
      <w:r>
        <w:t>Protecting the Naming Authority</w:t>
      </w:r>
    </w:p>
    <w:p w:rsidR="00585432" w:rsidRDefault="0063668F" w:rsidP="00055E04">
      <w:r>
        <w:t>A likely use case is the potential move of t</w:t>
      </w:r>
      <w:r w:rsidR="00585432">
        <w:t xml:space="preserve">he NA to a new location, with a different host name, or  different port number. If </w:t>
      </w:r>
      <w:proofErr w:type="gramStart"/>
      <w:r w:rsidR="00585432">
        <w:t>this host information is used by the identifiers</w:t>
      </w:r>
      <w:proofErr w:type="gramEnd"/>
      <w:r w:rsidR="00585432">
        <w:t xml:space="preserve"> as the </w:t>
      </w:r>
      <w:r w:rsidR="00585432" w:rsidRPr="00585432">
        <w:rPr>
          <w:i/>
        </w:rPr>
        <w:t>&lt;</w:t>
      </w:r>
      <w:proofErr w:type="spellStart"/>
      <w:r w:rsidR="00585432" w:rsidRPr="00585432">
        <w:rPr>
          <w:i/>
        </w:rPr>
        <w:t>server_url</w:t>
      </w:r>
      <w:proofErr w:type="spellEnd"/>
      <w:r w:rsidR="00585432" w:rsidRPr="00585432">
        <w:rPr>
          <w:i/>
        </w:rPr>
        <w:t>&gt;</w:t>
      </w:r>
      <w:r w:rsidR="00585432">
        <w:t xml:space="preserve"> component of the prefix, then the entire resolution process would be permanently impacted if the NA location were to change.</w:t>
      </w:r>
      <w:r w:rsidR="00160E74">
        <w:t xml:space="preserve"> The recommended approach to address this is the use of PURL.</w:t>
      </w:r>
    </w:p>
    <w:p w:rsidR="00160E74" w:rsidRDefault="00585432" w:rsidP="0048798E">
      <w:pPr>
        <w:pStyle w:val="Heading4"/>
      </w:pPr>
      <w:r>
        <w:t>Persistent U</w:t>
      </w:r>
      <w:r w:rsidR="00160E74">
        <w:t>niform Resource Locator (PURL)</w:t>
      </w:r>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hyperlink r:id="rId13" w:history="1">
        <w:r w:rsidRPr="00B0159C">
          <w:rPr>
            <w:rStyle w:val="Hyperlink"/>
          </w:rPr>
          <w:t>http://purl.cagrid.org</w:t>
        </w:r>
      </w:hyperlink>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t>/</w:t>
      </w:r>
      <w:r w:rsidR="00AB3E94">
        <w:t>illness</w:t>
      </w:r>
      <w:r>
        <w:t xml:space="preserve">/cancer.html =&gt; </w:t>
      </w:r>
      <w:hyperlink r:id="rId14" w:history="1">
        <w:r w:rsidR="00AB3E94" w:rsidRPr="00B0159C">
          <w:rPr>
            <w:rStyle w:val="Hyperlink"/>
          </w:rPr>
          <w:t>http://www.osumc.edu/illness/cancer.html</w:t>
        </w:r>
      </w:hyperlink>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hyperlink r:id="rId15" w:history="1">
        <w:r w:rsidRPr="00B0159C">
          <w:rPr>
            <w:rStyle w:val="Hyperlink"/>
          </w:rPr>
          <w:t>http://purl.cagrid.org/illness/cancer.html</w:t>
        </w:r>
      </w:hyperlink>
      <w:r>
        <w:t xml:space="preserve">, the document </w:t>
      </w:r>
      <w:hyperlink r:id="rId16" w:history="1">
        <w:r w:rsidRPr="00B0159C">
          <w:rPr>
            <w:rStyle w:val="Hyperlink"/>
          </w:rPr>
          <w:t>http://www.osumc.edu/illness/cancer.html</w:t>
        </w:r>
      </w:hyperlink>
      <w:r>
        <w:t xml:space="preserve"> is automatically retrieved.</w:t>
      </w:r>
    </w:p>
    <w:p w:rsidR="00AB3E94" w:rsidRDefault="00AB3E94" w:rsidP="00AB3E94">
      <w:r>
        <w:t>In the example above, the target document cancer.html could be moved to a different URL, and could still be found by users if the mapping defined in the PURL server is updated to point to the new location.</w:t>
      </w:r>
    </w:p>
    <w:p w:rsidR="00AB3E94" w:rsidRDefault="00AB3E94" w:rsidP="002C43E2">
      <w:pPr>
        <w:pStyle w:val="Heading5"/>
      </w:pPr>
      <w:r>
        <w:t>Partial-redirect PURL</w:t>
      </w:r>
    </w:p>
    <w:p w:rsidR="002C43E2" w:rsidRDefault="00AB3E94" w:rsidP="00AB3E94">
      <w:r>
        <w:t>If the “</w:t>
      </w:r>
      <w:r w:rsidR="009023B5">
        <w:t>osumc.edu</w:t>
      </w:r>
      <w:r>
        <w:t>” institution in the example above had a million known illnesses, then</w:t>
      </w:r>
      <w:r w:rsidR="002C43E2">
        <w:t xml:space="preserve"> using the above approach, a million definitions would have to be defined in the PURL server. This is where </w:t>
      </w:r>
      <w:r w:rsidR="002C43E2" w:rsidRPr="002C43E2">
        <w:rPr>
          <w:i/>
        </w:rPr>
        <w:t>partial redirects</w:t>
      </w:r>
      <w:r w:rsidR="002C43E2">
        <w:t xml:space="preserve"> help.</w:t>
      </w:r>
    </w:p>
    <w:p w:rsidR="009023B5" w:rsidRDefault="002C43E2" w:rsidP="00AB3E94">
      <w:r>
        <w:t>When a partial redirect is defined, the PURL server attempts to match as much of a URL as it can find in its database, and append the remainder (unmatched portion) to the end of the resolved URL.</w:t>
      </w:r>
      <w:r w:rsidR="009023B5">
        <w:t xml:space="preserve"> 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t xml:space="preserve">/illness =&gt; </w:t>
      </w:r>
      <w:hyperlink r:id="rId17" w:history="1">
        <w:r w:rsidRPr="00B0159C">
          <w:rPr>
            <w:rStyle w:val="Hyperlink"/>
          </w:rPr>
          <w:t>http://www.osumc.edu/illness</w:t>
        </w:r>
      </w:hyperlink>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hyperlink r:id="rId18" w:history="1">
        <w:r w:rsidRPr="00B0159C">
          <w:rPr>
            <w:rStyle w:val="Hyperlink"/>
          </w:rPr>
          <w:t>http://purl.cagrid.org/illness/cancer.html</w:t>
        </w:r>
      </w:hyperlink>
      <w:r>
        <w:t xml:space="preserve">, the document </w:t>
      </w:r>
      <w:hyperlink r:id="rId19" w:history="1">
        <w:r w:rsidRPr="00B0159C">
          <w:rPr>
            <w:rStyle w:val="Hyperlink"/>
          </w:rPr>
          <w:t>http://www.osumc.edu/illness/cancer.html</w:t>
        </w:r>
      </w:hyperlink>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hyperlink r:id="rId20" w:history="1">
        <w:r w:rsidRPr="00B0159C">
          <w:rPr>
            <w:rStyle w:val="Hyperlink"/>
          </w:rPr>
          <w:t>http://purl.cagrid.org/illness/swine-flu.html</w:t>
        </w:r>
      </w:hyperlink>
      <w:r>
        <w:t xml:space="preserve">, the document </w:t>
      </w:r>
      <w:r w:rsidRPr="009023B5">
        <w:t>http://www.</w:t>
      </w:r>
      <w:r>
        <w:t>osumc.edu/illness/swine-flu.html is retrieved.</w:t>
      </w:r>
    </w:p>
    <w:p w:rsidR="009023B5" w:rsidRDefault="009023B5" w:rsidP="009023B5"/>
    <w:p w:rsidR="00D94951" w:rsidRDefault="00241F50" w:rsidP="009023B5">
      <w:r>
        <w:t xml:space="preserve">The partial </w:t>
      </w:r>
      <w:proofErr w:type="gramStart"/>
      <w:r>
        <w:t>redirect</w:t>
      </w:r>
      <w:proofErr w:type="gramEnd"/>
      <w:r>
        <w:t xml:space="preserve"> we’ve defined have allowed us to define the location of a million illnesses using a single mapping. Therefore, should they all move to a different location, only one update has to be done in the PURL server.</w:t>
      </w:r>
    </w:p>
    <w:p w:rsidR="00D94951" w:rsidRDefault="00D94951" w:rsidP="00D94951">
      <w:pPr>
        <w:pStyle w:val="Heading4"/>
      </w:pPr>
      <w:r>
        <w:t>PURL-based Identifiers</w:t>
      </w:r>
    </w:p>
    <w:p w:rsidR="00D94951" w:rsidRDefault="00D94951" w:rsidP="009023B5">
      <w:r>
        <w:t>The above approach can be effectively used to protect the naming authority’s location. The idea is to have the identifiers point to a PURL server,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hyperlink r:id="rId21" w:history="1">
        <w:r w:rsidRPr="00B0159C">
          <w:rPr>
            <w:rStyle w:val="Hyperlink"/>
          </w:rPr>
          <w:t>http://na.cagrid.org</w:t>
        </w:r>
      </w:hyperlink>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hyperlink r:id="rId22" w:history="1">
        <w:r w:rsidRPr="00B0159C">
          <w:rPr>
            <w:rStyle w:val="Hyperlink"/>
          </w:rPr>
          <w:t>http://purl.cagrid.org</w:t>
        </w:r>
      </w:hyperlink>
    </w:p>
    <w:p w:rsidR="00D94951" w:rsidRDefault="00D94951" w:rsidP="00D94951">
      <w:pPr>
        <w:pStyle w:val="ListParagraph"/>
      </w:pPr>
    </w:p>
    <w:p w:rsidR="00D94951" w:rsidRDefault="00D94951" w:rsidP="00D94951">
      <w:pPr>
        <w:pStyle w:val="ListParagraph"/>
        <w:numPr>
          <w:ilvl w:val="0"/>
          <w:numId w:val="27"/>
        </w:numPr>
      </w:pPr>
      <w:r>
        <w:t>Suppose a partial redirect is defined in the PURL server as follows:</w:t>
      </w:r>
    </w:p>
    <w:p w:rsidR="002F2706" w:rsidRDefault="00D94951" w:rsidP="00D94951">
      <w:pPr>
        <w:pStyle w:val="ListParagraph"/>
        <w:numPr>
          <w:ilvl w:val="1"/>
          <w:numId w:val="27"/>
        </w:numPr>
      </w:pPr>
      <w:r>
        <w:t>/</w:t>
      </w:r>
      <w:proofErr w:type="spellStart"/>
      <w:r>
        <w:t>osumc</w:t>
      </w:r>
      <w:proofErr w:type="spellEnd"/>
      <w:r>
        <w:t xml:space="preserve"> =&gt; </w:t>
      </w:r>
      <w:hyperlink r:id="rId23" w:history="1">
        <w:r w:rsidR="002F2706" w:rsidRPr="00B0159C">
          <w:rPr>
            <w:rStyle w:val="Hyperlink"/>
          </w:rPr>
          <w:t>http://na.cagrid.org</w:t>
        </w:r>
      </w:hyperlink>
    </w:p>
    <w:p w:rsidR="002F2706" w:rsidRDefault="002F2706" w:rsidP="00417502"/>
    <w:p w:rsidR="00417502" w:rsidRDefault="00417502" w:rsidP="00417502">
      <w:r>
        <w:t xml:space="preserve">Using the setup above, the </w:t>
      </w:r>
      <w:proofErr w:type="spellStart"/>
      <w:r>
        <w:t>NA’s</w:t>
      </w:r>
      <w:proofErr w:type="spellEnd"/>
      <w:r>
        <w:t xml:space="preserve"> prefix would be configured as </w:t>
      </w:r>
      <w:hyperlink r:id="rId24" w:history="1">
        <w:r w:rsidRPr="00B0159C">
          <w:rPr>
            <w:rStyle w:val="Hyperlink"/>
          </w:rPr>
          <w:t>http://purl.cagrid.org/osumc</w:t>
        </w:r>
      </w:hyperlink>
    </w:p>
    <w:p w:rsidR="00417502" w:rsidRDefault="00417502" w:rsidP="00417502">
      <w:r>
        <w:t>Therefore, identifiers created by the NA would look like:</w:t>
      </w:r>
    </w:p>
    <w:p w:rsidR="00417502" w:rsidRDefault="00417502" w:rsidP="00417502">
      <w:r>
        <w:tab/>
      </w:r>
      <w:hyperlink r:id="rId25" w:history="1">
        <w:r w:rsidRPr="00B0159C">
          <w:rPr>
            <w:rStyle w:val="Hyperlink"/>
          </w:rPr>
          <w:t>http://purl.cagrid.org/osumc/c2581947-7c80-4330-9dd0-2761f6efdd41</w:t>
        </w:r>
      </w:hyperlink>
    </w:p>
    <w:p w:rsidR="002F2706" w:rsidRDefault="002F2706" w:rsidP="00417502"/>
    <w:p w:rsidR="002F2706" w:rsidRDefault="002F2706" w:rsidP="00417502">
      <w:r>
        <w:t>When such identifier is followed, the PURL server would redirect the client to:</w:t>
      </w:r>
    </w:p>
    <w:p w:rsidR="002F2706" w:rsidRDefault="00664F29" w:rsidP="002F2706">
      <w:pPr>
        <w:ind w:firstLine="360"/>
      </w:pPr>
      <w:hyperlink r:id="rId26" w:history="1">
        <w:r w:rsidR="002F2706" w:rsidRPr="00B0159C">
          <w:rPr>
            <w:rStyle w:val="Hyperlink"/>
          </w:rPr>
          <w:t>http://na.cagrid.org/c2581947-7c80-4330-9dd0-2761f6efdd41</w:t>
        </w:r>
      </w:hyperlink>
    </w:p>
    <w:p w:rsidR="002F2706" w:rsidRDefault="002F2706" w:rsidP="002F2706"/>
    <w:p w:rsidR="007404B2" w:rsidRDefault="002F2706" w:rsidP="002F2706">
      <w:r>
        <w:t>The naming a</w:t>
      </w:r>
      <w:r w:rsidR="007404B2">
        <w:t>uthority already knows its prefix; with that and the local part name provided in the URL query string, it can lookup the correct identifier and return the corresponding metadata.</w:t>
      </w:r>
    </w:p>
    <w:p w:rsidR="007404B2" w:rsidRDefault="007404B2" w:rsidP="002F2706">
      <w:r>
        <w:t xml:space="preserve">Should the NA move to a different URL, say </w:t>
      </w:r>
      <w:hyperlink r:id="rId27" w:history="1">
        <w:r w:rsidRPr="00B0159C">
          <w:rPr>
            <w:rStyle w:val="Hyperlink"/>
          </w:rPr>
          <w:t>http://new.na.cagrid.org</w:t>
        </w:r>
      </w:hyperlink>
      <w:r>
        <w:t>, only the partial redirect URL has to be updated:</w:t>
      </w:r>
    </w:p>
    <w:p w:rsidR="007404B2" w:rsidRDefault="007404B2" w:rsidP="002F2706">
      <w:r>
        <w:tab/>
        <w:t>/</w:t>
      </w:r>
      <w:proofErr w:type="spellStart"/>
      <w:r>
        <w:t>osumc</w:t>
      </w:r>
      <w:proofErr w:type="spellEnd"/>
      <w:r>
        <w:t xml:space="preserve"> =&gt; </w:t>
      </w:r>
      <w:hyperlink r:id="rId28" w:history="1">
        <w:r w:rsidRPr="00B0159C">
          <w:rPr>
            <w:rStyle w:val="Hyperlink"/>
          </w:rPr>
          <w:t>http://new.na.cagrid.org</w:t>
        </w:r>
      </w:hyperlink>
    </w:p>
    <w:p w:rsidR="009C0CE7" w:rsidRDefault="009C0CE7" w:rsidP="002F2706"/>
    <w:p w:rsidR="004501D4" w:rsidRDefault="004501D4" w:rsidP="001B475C">
      <w:pPr>
        <w:pStyle w:val="Heading3"/>
      </w:pPr>
      <w:r>
        <w:t>Running the Naming Authority</w:t>
      </w:r>
    </w:p>
    <w:p w:rsidR="001B475C" w:rsidRDefault="001B475C" w:rsidP="009023B5">
      <w:r>
        <w:t xml:space="preserve">The identifier framework provides two ways to stand up the naming authority. </w:t>
      </w:r>
    </w:p>
    <w:p w:rsidR="001B475C" w:rsidRDefault="001B475C" w:rsidP="009023B5">
      <w:r>
        <w:t xml:space="preserve">The NA can be deployed as a </w:t>
      </w:r>
      <w:proofErr w:type="spellStart"/>
      <w:r w:rsidRPr="001B475C">
        <w:rPr>
          <w:i/>
        </w:rPr>
        <w:t>webapp</w:t>
      </w:r>
      <w:proofErr w:type="spellEnd"/>
      <w:r>
        <w:t xml:space="preserve"> to a </w:t>
      </w:r>
      <w:proofErr w:type="spellStart"/>
      <w:r w:rsidRPr="001B475C">
        <w:rPr>
          <w:i/>
        </w:rPr>
        <w:t>servlet</w:t>
      </w:r>
      <w:proofErr w:type="spellEnd"/>
      <w:r>
        <w:t xml:space="preserve"> container, such as </w:t>
      </w:r>
      <w:r w:rsidRPr="001B475C">
        <w:rPr>
          <w:i/>
        </w:rPr>
        <w:t>Tomcat</w:t>
      </w:r>
      <w:r>
        <w:t xml:space="preserve">. A NA </w:t>
      </w:r>
      <w:proofErr w:type="spellStart"/>
      <w:r>
        <w:t>servlet</w:t>
      </w:r>
      <w:proofErr w:type="spellEnd"/>
      <w:r>
        <w:t xml:space="preserve"> bootstraps the naming authority and forwards all HTTP requests to the </w:t>
      </w:r>
      <w:proofErr w:type="spellStart"/>
      <w:r>
        <w:t>NA’s</w:t>
      </w:r>
      <w:proofErr w:type="spellEnd"/>
      <w:r>
        <w:t xml:space="preserve"> built in HTTP port. </w:t>
      </w:r>
    </w:p>
    <w:p w:rsidR="005567B8" w:rsidRDefault="001B475C" w:rsidP="009023B5">
      <w:r>
        <w:t>Alternatively, the framework also includes a standard analytical grid service that starts the naming authority and exposes a grid interface to access naming authority operations.</w:t>
      </w:r>
    </w:p>
    <w:p w:rsidR="005567B8" w:rsidRDefault="005567B8" w:rsidP="009023B5"/>
    <w:p w:rsidR="005567B8" w:rsidRDefault="005567B8" w:rsidP="005567B8">
      <w:pPr>
        <w:pStyle w:val="Heading2"/>
      </w:pPr>
      <w:r>
        <w:t>The Resolution Process</w:t>
      </w:r>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5567B8" w:rsidP="009023B5"/>
    <w:p w:rsidR="005567B8" w:rsidRDefault="005567B8" w:rsidP="005567B8">
      <w:pPr>
        <w:keepNext/>
      </w:pPr>
      <w:r>
        <w:rPr>
          <w:noProof/>
        </w:rPr>
        <w:drawing>
          <wp:inline distT="0" distB="0" distL="0" distR="0">
            <wp:extent cx="6172200" cy="3209925"/>
            <wp:effectExtent l="76200" t="25400" r="101600" b="66675"/>
            <wp:docPr id="3" name=""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9"/>
                    <a:stretch>
                      <a:fillRect/>
                    </a:stretch>
                  </pic:blipFill>
                  <pic:spPr>
                    <a:xfrm>
                      <a:off x="0" y="0"/>
                      <a:ext cx="6172200" cy="3209925"/>
                    </a:xfrm>
                    <a:prstGeom prst="rect">
                      <a:avLst/>
                    </a:prstGeom>
                    <a:ln>
                      <a:solidFill>
                        <a:schemeClr val="accent1"/>
                      </a:solidFill>
                    </a:ln>
                    <a:effectLst>
                      <a:outerShdw blurRad="50800" dist="38100" dir="2700000" algn="tl" rotWithShape="0">
                        <a:schemeClr val="tx1">
                          <a:alpha val="43000"/>
                        </a:schemeClr>
                      </a:outerShdw>
                    </a:effectLst>
                  </pic:spPr>
                </pic:pic>
              </a:graphicData>
            </a:graphic>
          </wp:inline>
        </w:drawing>
      </w:r>
    </w:p>
    <w:p w:rsidR="005567B8" w:rsidRDefault="005567B8" w:rsidP="005567B8">
      <w:pPr>
        <w:pStyle w:val="Caption"/>
        <w:jc w:val="center"/>
      </w:pPr>
      <w:bookmarkStart w:id="21" w:name="_Ref109969834"/>
      <w:r>
        <w:t xml:space="preserve">Figure </w:t>
      </w:r>
      <w:fldSimple w:instr=" SEQ Figure \* ARABIC ">
        <w:r w:rsidR="00F75AB8">
          <w:rPr>
            <w:noProof/>
          </w:rPr>
          <w:t>1</w:t>
        </w:r>
      </w:fldSimple>
      <w:bookmarkEnd w:id="21"/>
      <w:r>
        <w:t xml:space="preserve"> HTTP Resolution</w:t>
      </w:r>
    </w:p>
    <w:p w:rsidR="00545052" w:rsidRDefault="00664F29" w:rsidP="009023B5">
      <w:fldSimple w:instr=" REF _Ref109969834 ">
        <w:r w:rsidR="00F75AB8">
          <w:t xml:space="preserve">Figure </w:t>
        </w:r>
        <w:r w:rsidR="00F75AB8">
          <w:rPr>
            <w:noProof/>
          </w:rPr>
          <w:t>1</w:t>
        </w:r>
      </w:fldSimple>
      <w:r w:rsidR="005567B8">
        <w:t xml:space="preserve"> shows a resolution scenario using the naming </w:t>
      </w:r>
      <w:proofErr w:type="gramStart"/>
      <w:r w:rsidR="005567B8">
        <w:t>authority’s</w:t>
      </w:r>
      <w:proofErr w:type="gramEnd"/>
      <w:r w:rsidR="005567B8">
        <w:t xml:space="preserve"> built in HTTP port. When the identifier (URL) is followed</w:t>
      </w:r>
      <w:r w:rsidR="000863A9">
        <w:t xml:space="preserve"> (client simply issues a HTTP-GET)</w:t>
      </w:r>
      <w:r w:rsidR="005567B8">
        <w:t>, the PURL server redirects the request to the location (NA) that has been mapped. The NA builds the</w:t>
      </w:r>
      <w:r w:rsidR="004E515C">
        <w:t xml:space="preserve"> full</w:t>
      </w:r>
      <w:r w:rsidR="005567B8">
        <w:t xml:space="preserve"> identifier </w:t>
      </w:r>
      <w:r w:rsidR="004E515C">
        <w:t xml:space="preserve">by appending the </w:t>
      </w:r>
      <w:r w:rsidR="005567B8">
        <w:t>local</w:t>
      </w:r>
      <w:r w:rsidR="00845D5C">
        <w:t xml:space="preserve"> </w:t>
      </w:r>
      <w:r w:rsidR="004E515C">
        <w:t>name (</w:t>
      </w:r>
      <w:r w:rsidR="004E515C" w:rsidRPr="004E515C">
        <w:rPr>
          <w:i/>
        </w:rPr>
        <w:t>c2581947</w:t>
      </w:r>
      <w:r w:rsidR="004E515C">
        <w:t>)</w:t>
      </w:r>
      <w:r w:rsidR="00845D5C">
        <w:t xml:space="preserve"> provided</w:t>
      </w:r>
      <w:r w:rsidR="004E515C">
        <w:t xml:space="preserve"> to its well known prefix (</w:t>
      </w:r>
      <w:r w:rsidR="004E515C" w:rsidRPr="004E515C">
        <w:rPr>
          <w:i/>
        </w:rPr>
        <w:t>http://purl.cagrid.org/cagrid</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fldSimple w:instr=" REF _Ref109970607 ">
        <w:r w:rsidR="00F75AB8">
          <w:t xml:space="preserve">Figure </w:t>
        </w:r>
        <w:r w:rsidR="00F75AB8">
          <w:rPr>
            <w:noProof/>
          </w:rPr>
          <w:t>2</w:t>
        </w:r>
      </w:fldSimple>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4E515C" w:rsidP="009023B5"/>
    <w:p w:rsidR="00545052" w:rsidRDefault="004E515C" w:rsidP="00545052">
      <w:pPr>
        <w:keepNext/>
      </w:pPr>
      <w:r>
        <w:rPr>
          <w:noProof/>
        </w:rPr>
        <w:drawing>
          <wp:inline distT="0" distB="0" distL="0" distR="0">
            <wp:extent cx="6172200" cy="3865245"/>
            <wp:effectExtent l="25400" t="0" r="0" b="0"/>
            <wp:docPr id="4" name="Picture 3"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png"/>
                    <pic:cNvPicPr/>
                  </pic:nvPicPr>
                  <pic:blipFill>
                    <a:blip r:embed="rId30"/>
                    <a:stretch>
                      <a:fillRect/>
                    </a:stretch>
                  </pic:blipFill>
                  <pic:spPr>
                    <a:xfrm>
                      <a:off x="0" y="0"/>
                      <a:ext cx="6172200" cy="3865245"/>
                    </a:xfrm>
                    <a:prstGeom prst="rect">
                      <a:avLst/>
                    </a:prstGeom>
                    <a:effectLst/>
                  </pic:spPr>
                </pic:pic>
              </a:graphicData>
            </a:graphic>
          </wp:inline>
        </w:drawing>
      </w:r>
    </w:p>
    <w:p w:rsidR="004E515C" w:rsidRDefault="00545052" w:rsidP="00545052">
      <w:pPr>
        <w:pStyle w:val="Caption"/>
        <w:jc w:val="center"/>
      </w:pPr>
      <w:bookmarkStart w:id="22" w:name="_Ref109970607"/>
      <w:bookmarkStart w:id="23" w:name="_Ref110052564"/>
      <w:r>
        <w:t xml:space="preserve">Figure </w:t>
      </w:r>
      <w:r w:rsidR="00664F29">
        <w:fldChar w:fldCharType="begin"/>
      </w:r>
      <w:r w:rsidR="00664F29">
        <w:instrText xml:space="preserve"> SEQ Figure \* ARABIC </w:instrText>
      </w:r>
      <w:r w:rsidR="00664F29">
        <w:fldChar w:fldCharType="separate"/>
      </w:r>
      <w:proofErr w:type="gramStart"/>
      <w:r w:rsidR="00F75AB8">
        <w:rPr>
          <w:noProof/>
        </w:rPr>
        <w:t>2</w:t>
      </w:r>
      <w:r w:rsidR="00664F29">
        <w:fldChar w:fldCharType="end"/>
      </w:r>
      <w:bookmarkEnd w:id="22"/>
      <w:r>
        <w:t xml:space="preserve"> HTTP Resolution</w:t>
      </w:r>
      <w:proofErr w:type="gramEnd"/>
      <w:r>
        <w:t xml:space="preserve"> (Web Browser)</w:t>
      </w:r>
      <w:bookmarkEnd w:id="23"/>
    </w:p>
    <w:p w:rsidR="00607EDD" w:rsidRDefault="00607EDD" w:rsidP="009023B5"/>
    <w:p w:rsidR="00816FC9" w:rsidRDefault="00664F29" w:rsidP="009023B5">
      <w:fldSimple w:instr=" REF _Ref109971434 ">
        <w:r w:rsidR="00F75AB8">
          <w:t xml:space="preserve">Figure </w:t>
        </w:r>
        <w:r w:rsidR="00F75AB8">
          <w:rPr>
            <w:noProof/>
          </w:rPr>
          <w:t>3</w:t>
        </w:r>
      </w:fldSimple>
      <w:r w:rsidR="00B036EE">
        <w:t xml:space="preserve"> s</w:t>
      </w:r>
      <w:r w:rsidR="00816FC9">
        <w:t>hows a NA running under the framework’s grid service and a client using the grid service to resolve an identifier.</w:t>
      </w:r>
    </w:p>
    <w:p w:rsidR="00B036EE" w:rsidRDefault="00816FC9" w:rsidP="00B036EE">
      <w:pPr>
        <w:keepNext/>
      </w:pPr>
      <w:r>
        <w:rPr>
          <w:noProof/>
        </w:rPr>
        <w:drawing>
          <wp:inline distT="0" distB="0" distL="0" distR="0">
            <wp:extent cx="6172200" cy="3475990"/>
            <wp:effectExtent l="76200" t="25400" r="101600" b="54610"/>
            <wp:docPr id="5" name="Picture 4" descr="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png"/>
                    <pic:cNvPicPr/>
                  </pic:nvPicPr>
                  <pic:blipFill>
                    <a:blip r:embed="rId31"/>
                    <a:stretch>
                      <a:fillRect/>
                    </a:stretch>
                  </pic:blipFill>
                  <pic:spPr>
                    <a:xfrm>
                      <a:off x="0" y="0"/>
                      <a:ext cx="6172200" cy="347599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816FC9" w:rsidRDefault="00B036EE" w:rsidP="00B036EE">
      <w:pPr>
        <w:pStyle w:val="Caption"/>
        <w:jc w:val="center"/>
      </w:pPr>
      <w:bookmarkStart w:id="24" w:name="_Ref109971434"/>
      <w:r>
        <w:t xml:space="preserve">Figure </w:t>
      </w:r>
      <w:fldSimple w:instr=" SEQ Figure \* ARABIC ">
        <w:r w:rsidR="00F75AB8">
          <w:rPr>
            <w:noProof/>
          </w:rPr>
          <w:t>3</w:t>
        </w:r>
      </w:fldSimple>
      <w:bookmarkEnd w:id="24"/>
      <w:proofErr w:type="gramStart"/>
      <w:r>
        <w:t xml:space="preserve"> Grid Resolution</w:t>
      </w:r>
      <w:proofErr w:type="gramEnd"/>
    </w:p>
    <w:p w:rsidR="00386F56" w:rsidRDefault="00BF1F28" w:rsidP="009023B5">
      <w:r>
        <w:t>The framework’s http client is configured to handle HTTP redirects itself, otherwise the underlying protocol library would follow the redirect</w:t>
      </w:r>
      <w:r w:rsidR="00D45F16">
        <w:t xml:space="preserve"> automatically and issue an HTTP GET to the naming authority, which is not desired in this case. Instead, the client uses the target location returned by PURL</w:t>
      </w:r>
      <w:r w:rsidR="00386F56">
        <w:t xml:space="preserve"> to request the naming authority’s configuration from the naming authority. For example:</w:t>
      </w:r>
    </w:p>
    <w:p w:rsidR="00386F56" w:rsidRDefault="00386F56" w:rsidP="00386F56">
      <w:pPr>
        <w:pStyle w:val="ListParagraph"/>
        <w:numPr>
          <w:ilvl w:val="0"/>
          <w:numId w:val="27"/>
        </w:numPr>
      </w:pPr>
      <w:r>
        <w:t xml:space="preserve">The client starts by issuing an HTTP GET on </w:t>
      </w:r>
      <w:hyperlink r:id="rId32" w:history="1">
        <w:r w:rsidRPr="00AE172B">
          <w:rPr>
            <w:rStyle w:val="Hyperlink"/>
          </w:rPr>
          <w:t>http://purl.cagrid.org/cagrid/c2581947</w:t>
        </w:r>
      </w:hyperlink>
    </w:p>
    <w:p w:rsidR="00386F56" w:rsidRDefault="00386F56" w:rsidP="00386F56">
      <w:pPr>
        <w:pStyle w:val="ListParagraph"/>
      </w:pPr>
    </w:p>
    <w:p w:rsidR="00386F56" w:rsidRDefault="00386F56" w:rsidP="00386F56">
      <w:pPr>
        <w:pStyle w:val="ListParagraph"/>
        <w:numPr>
          <w:ilvl w:val="0"/>
          <w:numId w:val="27"/>
        </w:numPr>
      </w:pPr>
      <w:r>
        <w:t xml:space="preserve">A redirect response is received, with target location </w:t>
      </w:r>
      <w:hyperlink r:id="rId33" w:history="1">
        <w:r w:rsidRPr="00AE172B">
          <w:rPr>
            <w:rStyle w:val="Hyperlink"/>
          </w:rPr>
          <w:t>http://na.cagrid.org:8080/cagrid/c258194</w:t>
        </w:r>
      </w:hyperlink>
      <w:r>
        <w:t>7</w:t>
      </w:r>
    </w:p>
    <w:p w:rsidR="00386F56" w:rsidRDefault="00386F56" w:rsidP="00386F56">
      <w:pPr>
        <w:pStyle w:val="ListParagraph"/>
      </w:pPr>
    </w:p>
    <w:p w:rsidR="00386F56" w:rsidRDefault="00386F56" w:rsidP="00386F56">
      <w:pPr>
        <w:pStyle w:val="ListParagraph"/>
        <w:numPr>
          <w:ilvl w:val="0"/>
          <w:numId w:val="27"/>
        </w:numPr>
      </w:pPr>
      <w:r>
        <w:t>Client appends an extra parameter (?</w:t>
      </w:r>
      <w:proofErr w:type="spellStart"/>
      <w:r>
        <w:t>config</w:t>
      </w:r>
      <w:proofErr w:type="spellEnd"/>
      <w:r>
        <w:t xml:space="preserve">) to query string, and issue an HTTP GET on </w:t>
      </w:r>
      <w:hyperlink r:id="rId34" w:history="1">
        <w:r w:rsidRPr="00AE172B">
          <w:rPr>
            <w:rStyle w:val="Hyperlink"/>
          </w:rPr>
          <w:t>http://na.cagrid.org:8080/cagrid/c2581947?config</w:t>
        </w:r>
      </w:hyperlink>
    </w:p>
    <w:p w:rsidR="00386F56" w:rsidRDefault="00386F56" w:rsidP="00386F56"/>
    <w:p w:rsidR="00386F56" w:rsidRDefault="00386F56" w:rsidP="00386F56">
      <w:pPr>
        <w:pStyle w:val="ListParagraph"/>
        <w:numPr>
          <w:ilvl w:val="0"/>
          <w:numId w:val="27"/>
        </w:numPr>
      </w:pPr>
      <w:r>
        <w:t xml:space="preserve">The NA recognizes that configuration is being requested and returns the information as XML. The response contains the location where the naming authority grid service is running, for example, </w:t>
      </w:r>
      <w:hyperlink r:id="rId35" w:history="1">
        <w:r w:rsidRPr="00AE172B">
          <w:rPr>
            <w:rStyle w:val="Hyperlink"/>
          </w:rPr>
          <w:t>http://na.cagrid.org/wsrf/services/cagrid/IdentifiersNAService</w:t>
        </w:r>
      </w:hyperlink>
    </w:p>
    <w:p w:rsidR="00386F56" w:rsidRDefault="00386F56" w:rsidP="00386F56"/>
    <w:p w:rsidR="009C0CE7" w:rsidRDefault="00386F56" w:rsidP="00386F56">
      <w:pPr>
        <w:pStyle w:val="ListParagraph"/>
        <w:numPr>
          <w:ilvl w:val="0"/>
          <w:numId w:val="27"/>
        </w:numPr>
      </w:pPr>
      <w:r>
        <w:t xml:space="preserve">Client now acts as a grid service client and executes the </w:t>
      </w:r>
      <w:proofErr w:type="spellStart"/>
      <w:r w:rsidRPr="00386F56">
        <w:rPr>
          <w:i/>
        </w:rPr>
        <w:t>getValues</w:t>
      </w:r>
      <w:proofErr w:type="spellEnd"/>
      <w:r>
        <w:t xml:space="preserve"> operation on the grid service located at the URL retrieved in the previous step.</w:t>
      </w:r>
    </w:p>
    <w:p w:rsidR="00AB3E94" w:rsidRDefault="00AB3E94" w:rsidP="009023B5"/>
    <w:p w:rsidR="009F4A72" w:rsidRDefault="009F4A72" w:rsidP="009F4A72">
      <w:pPr>
        <w:pStyle w:val="Heading2"/>
      </w:pPr>
      <w:r>
        <w:t>The Data Retrieval Process</w:t>
      </w:r>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The specifics of this process can’t be detailed in a generic way as they depend on the mechanisms made available by the data owners to retrieve data from their space.</w:t>
      </w:r>
    </w:p>
    <w:p w:rsidR="000C16E5" w:rsidRDefault="000C16E5" w:rsidP="00AB3E94">
      <w:r>
        <w:t xml:space="preserve">The identifier framework retrieval process is driven by </w:t>
      </w:r>
      <w:r w:rsidRPr="000C16E5">
        <w:rPr>
          <w:i/>
        </w:rPr>
        <w:t>retrieval profiles</w:t>
      </w:r>
      <w:r>
        <w:t>. A profile defines two things:</w:t>
      </w:r>
    </w:p>
    <w:p w:rsidR="000C16E5" w:rsidRDefault="000C16E5" w:rsidP="000C16E5">
      <w:pPr>
        <w:pStyle w:val="ListParagraph"/>
        <w:numPr>
          <w:ilvl w:val="0"/>
          <w:numId w:val="27"/>
        </w:numPr>
      </w:pPr>
      <w:r>
        <w:t xml:space="preserve">The metadata data types required </w:t>
      </w:r>
      <w:proofErr w:type="gramStart"/>
      <w:r>
        <w:t>to exist</w:t>
      </w:r>
      <w:proofErr w:type="gramEnd"/>
      <w:r>
        <w:t xml:space="preserve">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proofErr w:type="gramStart"/>
      <w:r>
        <w:t>An</w:t>
      </w:r>
      <w:proofErr w:type="gramEnd"/>
      <w:r>
        <w:t xml:space="preserve"> specific java implementation that knows how to use the required metadata to retrieve the data object.</w:t>
      </w:r>
    </w:p>
    <w:p w:rsidR="008215E7" w:rsidRDefault="008215E7" w:rsidP="008215E7"/>
    <w:p w:rsidR="008215E7" w:rsidRDefault="008215E7" w:rsidP="008215E7">
      <w:r>
        <w:t>For example, consider a naming authority that supports the following two data types as values (metadata) for identifiers:</w:t>
      </w:r>
    </w:p>
    <w:p w:rsidR="00B44FFE" w:rsidRDefault="008215E7" w:rsidP="00B44FFE">
      <w:pPr>
        <w:pStyle w:val="ListParagraph"/>
        <w:numPr>
          <w:ilvl w:val="0"/>
          <w:numId w:val="27"/>
        </w:numPr>
      </w:pPr>
      <w:r w:rsidRPr="00B44FFE">
        <w:rPr>
          <w:b/>
          <w:i/>
        </w:rPr>
        <w:t>EPR</w:t>
      </w:r>
      <w:r>
        <w:t>: An end point reference.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 string that can de-serialized into a CQL query.</w:t>
      </w:r>
    </w:p>
    <w:p w:rsidR="00B44FFE" w:rsidRDefault="00B44FFE" w:rsidP="00B44FFE"/>
    <w:p w:rsidR="00B313EE" w:rsidRDefault="00B313EE" w:rsidP="00B44FFE">
      <w:r>
        <w:t xml:space="preserve">A retrieval profile </w:t>
      </w:r>
      <w:r w:rsidR="00B44FFE">
        <w:t xml:space="preserve">could be defined as requiring a </w:t>
      </w:r>
      <w:r w:rsidR="00B44FFE" w:rsidRPr="00B313EE">
        <w:rPr>
          <w:i/>
        </w:rPr>
        <w:t>CQL</w:t>
      </w:r>
      <w:r w:rsidR="00B44FFE">
        <w:t xml:space="preserve"> value and </w:t>
      </w:r>
      <w:proofErr w:type="gramStart"/>
      <w:r w:rsidR="00B44FFE">
        <w:t>a</w:t>
      </w:r>
      <w:proofErr w:type="gramEnd"/>
      <w:r w:rsidR="00B44FFE">
        <w:t xml:space="preserve"> </w:t>
      </w:r>
      <w:r w:rsidR="00B44FFE" w:rsidRPr="00B313EE">
        <w:rPr>
          <w:i/>
        </w:rPr>
        <w:t>EPR</w:t>
      </w:r>
      <w:r w:rsidR="00B44FFE">
        <w:t xml:space="preserve"> val</w:t>
      </w:r>
      <w:r>
        <w:t xml:space="preserve">ue from the identifier metadata, as well as a java implementation (say </w:t>
      </w:r>
      <w:proofErr w:type="spellStart"/>
      <w:r w:rsidRPr="00B313EE">
        <w:rPr>
          <w:i/>
        </w:rPr>
        <w:t>CQLRetriever.java</w:t>
      </w:r>
      <w:proofErr w:type="spellEnd"/>
      <w:r>
        <w:t xml:space="preserve">) that effectively knows how to send the </w:t>
      </w:r>
      <w:r w:rsidRPr="00B313EE">
        <w:rPr>
          <w:i/>
        </w:rPr>
        <w:t>CQL</w:t>
      </w:r>
      <w:r>
        <w:t xml:space="preserve"> query to the grid data service described by the </w:t>
      </w:r>
      <w:r w:rsidRPr="00B313EE">
        <w:rPr>
          <w:i/>
        </w:rPr>
        <w:t>EPR</w:t>
      </w:r>
      <w:r>
        <w:t xml:space="preserve">. </w:t>
      </w:r>
    </w:p>
    <w:p w:rsidR="00A61441" w:rsidRDefault="00B313EE" w:rsidP="00B44FFE">
      <w:proofErr w:type="spellStart"/>
      <w:r w:rsidRPr="00B313EE">
        <w:rPr>
          <w:i/>
        </w:rPr>
        <w:t>CQLRetriever.java</w:t>
      </w:r>
      <w:proofErr w:type="spellEnd"/>
      <w:r>
        <w:t xml:space="preserve"> must implement the </w:t>
      </w:r>
      <w:r w:rsidRPr="003A6035">
        <w:rPr>
          <w:i/>
        </w:rPr>
        <w:t>Retriever</w:t>
      </w:r>
      <w:r>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r>
        <w:t>Use Case</w:t>
      </w:r>
    </w:p>
    <w:p w:rsidR="00A61441" w:rsidRDefault="00664F29" w:rsidP="00B44FFE">
      <w:fldSimple w:instr=" REF _Ref109981896 ">
        <w:r w:rsidR="00F75AB8">
          <w:t xml:space="preserve">Figure </w:t>
        </w:r>
        <w:r w:rsidR="00F75AB8">
          <w:rPr>
            <w:noProof/>
          </w:rPr>
          <w:t>4</w:t>
        </w:r>
      </w:fldSimple>
      <w:r w:rsidR="00A61441">
        <w:t xml:space="preserve"> shows a use case where a data owner creates identifiers for </w:t>
      </w:r>
      <w:r w:rsidR="00A61441" w:rsidRPr="00A61441">
        <w:rPr>
          <w:i/>
        </w:rPr>
        <w:t>Person</w:t>
      </w:r>
      <w:r w:rsidR="00A61441">
        <w:t xml:space="preserve"> objects that </w:t>
      </w:r>
      <w:proofErr w:type="gramStart"/>
      <w:r w:rsidR="00A61441">
        <w:t>exists</w:t>
      </w:r>
      <w:proofErr w:type="gramEnd"/>
      <w:r w:rsidR="00A61441">
        <w:t xml:space="preserve"> in a database application. The data owner provides access to </w:t>
      </w:r>
      <w:proofErr w:type="gramStart"/>
      <w:r w:rsidR="00A61441">
        <w:t>the these</w:t>
      </w:r>
      <w:proofErr w:type="gramEnd"/>
      <w:r w:rsidR="00A61441">
        <w:t xml:space="preserve"> objects via a grid data service. </w:t>
      </w:r>
    </w:p>
    <w:p w:rsidR="00BD4938" w:rsidRDefault="00A61441" w:rsidP="00B44FFE">
      <w:r>
        <w:t>A component in the data owner space (</w:t>
      </w:r>
      <w:proofErr w:type="spellStart"/>
      <w:r w:rsidRPr="00A61441">
        <w:rPr>
          <w:i/>
        </w:rPr>
        <w:t>TestModel</w:t>
      </w:r>
      <w:proofErr w:type="spellEnd"/>
      <w:r w:rsidRPr="00A61441">
        <w:rPr>
          <w:i/>
        </w:rPr>
        <w:t xml:space="preserve">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BD4938" w:rsidRDefault="00BD4938" w:rsidP="00BD4938">
      <w:pPr>
        <w:keepNext/>
      </w:pPr>
      <w:r>
        <w:rPr>
          <w:noProof/>
        </w:rPr>
        <w:drawing>
          <wp:inline distT="0" distB="0" distL="0" distR="0">
            <wp:extent cx="6172200" cy="3940175"/>
            <wp:effectExtent l="76200" t="25400" r="101600" b="73025"/>
            <wp:docPr id="1" name="Picture 0" descr="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png"/>
                    <pic:cNvPicPr/>
                  </pic:nvPicPr>
                  <pic:blipFill>
                    <a:blip r:embed="rId36"/>
                    <a:stretch>
                      <a:fillRect/>
                    </a:stretch>
                  </pic:blipFill>
                  <pic:spPr>
                    <a:xfrm>
                      <a:off x="0" y="0"/>
                      <a:ext cx="6172200" cy="394017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BD4938" w:rsidP="00BD4938">
      <w:pPr>
        <w:pStyle w:val="Caption"/>
        <w:jc w:val="center"/>
      </w:pPr>
      <w:bookmarkStart w:id="25" w:name="_Ref109981896"/>
      <w:r>
        <w:t xml:space="preserve">Figure </w:t>
      </w:r>
      <w:fldSimple w:instr=" SEQ Figure \* ARABIC ">
        <w:r w:rsidR="00F75AB8">
          <w:rPr>
            <w:noProof/>
          </w:rPr>
          <w:t>4</w:t>
        </w:r>
      </w:fldSimple>
      <w:bookmarkEnd w:id="25"/>
      <w:r>
        <w:t xml:space="preserve"> Use Case: Creating Identifier</w:t>
      </w:r>
    </w:p>
    <w:p w:rsidR="00A61441" w:rsidRDefault="00A61441" w:rsidP="00B44FFE"/>
    <w:p w:rsidR="00A61441" w:rsidRDefault="00664F29" w:rsidP="00B44FFE">
      <w:fldSimple w:instr=" REF _Ref109982407 ">
        <w:r w:rsidR="00F75AB8">
          <w:t xml:space="preserve">Figure </w:t>
        </w:r>
        <w:r w:rsidR="00F75AB8">
          <w:rPr>
            <w:noProof/>
          </w:rPr>
          <w:t>5</w:t>
        </w:r>
      </w:fldSimple>
      <w:r w:rsidR="00A61441">
        <w:t xml:space="preserve"> 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proofErr w:type="spellStart"/>
      <w:r w:rsidR="00A4723C" w:rsidRPr="00841327">
        <w:rPr>
          <w:i/>
        </w:rPr>
        <w:t>CQLRetriever.java</w:t>
      </w:r>
      <w:proofErr w:type="spellEnd"/>
      <w:r w:rsidR="00A4723C">
        <w:t>) de</w:t>
      </w:r>
      <w:r w:rsidR="003A6035">
        <w:t>-</w:t>
      </w:r>
      <w:r w:rsidR="00A4723C">
        <w:t>serializes</w:t>
      </w:r>
      <w:r w:rsidR="003A6035">
        <w:t xml:space="preserve"> the CQL and EPR strings, and </w:t>
      </w:r>
      <w:proofErr w:type="gramStart"/>
      <w:r w:rsidR="003A6035">
        <w:t>use</w:t>
      </w:r>
      <w:proofErr w:type="gramEnd"/>
      <w:r w:rsidR="003A6035">
        <w:t xml:space="preserve"> the resulting java objects to make the call to the grid data service.</w:t>
      </w:r>
      <w:r w:rsidR="00A4723C">
        <w:t xml:space="preserve"> </w:t>
      </w:r>
      <w:r w:rsidR="003A6035">
        <w:t xml:space="preserve">The retriever interface returns the CQL result set to the </w:t>
      </w:r>
      <w:proofErr w:type="spellStart"/>
      <w:r w:rsidR="003A6035" w:rsidRPr="003A6035">
        <w:rPr>
          <w:i/>
        </w:rPr>
        <w:t>TestModel</w:t>
      </w:r>
      <w:proofErr w:type="spellEnd"/>
      <w:r w:rsidR="003A6035" w:rsidRPr="003A6035">
        <w:rPr>
          <w:i/>
        </w:rPr>
        <w:t xml:space="preserve"> Curator</w:t>
      </w:r>
      <w:r w:rsidR="003A6035">
        <w:t>, where it can be further processed by “casting it” to the expected Person object.</w:t>
      </w:r>
    </w:p>
    <w:p w:rsidR="00A61441" w:rsidRDefault="00A61441" w:rsidP="00A61441">
      <w:pPr>
        <w:keepNext/>
      </w:pPr>
      <w:r>
        <w:rPr>
          <w:noProof/>
        </w:rPr>
        <w:drawing>
          <wp:inline distT="0" distB="0" distL="0" distR="0">
            <wp:extent cx="6172200" cy="3759200"/>
            <wp:effectExtent l="76200" t="25400" r="101600" b="76200"/>
            <wp:docPr id="2" name="Picture 1"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png"/>
                    <pic:cNvPicPr/>
                  </pic:nvPicPr>
                  <pic:blipFill>
                    <a:blip r:embed="rId37"/>
                    <a:stretch>
                      <a:fillRect/>
                    </a:stretch>
                  </pic:blipFill>
                  <pic:spPr>
                    <a:xfrm>
                      <a:off x="0" y="0"/>
                      <a:ext cx="6172200" cy="375920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7C6DB6" w:rsidRDefault="00A61441" w:rsidP="00A61441">
      <w:pPr>
        <w:pStyle w:val="Caption"/>
        <w:jc w:val="center"/>
      </w:pPr>
      <w:bookmarkStart w:id="26" w:name="_Ref109982407"/>
      <w:r>
        <w:t xml:space="preserve">Figure </w:t>
      </w:r>
      <w:fldSimple w:instr=" SEQ Figure \* ARABIC ">
        <w:r w:rsidR="00F75AB8">
          <w:rPr>
            <w:noProof/>
          </w:rPr>
          <w:t>5</w:t>
        </w:r>
      </w:fldSimple>
      <w:bookmarkEnd w:id="26"/>
      <w:r>
        <w:t xml:space="preserve"> Use Case: Data Retrieval</w:t>
      </w:r>
    </w:p>
    <w:p w:rsidR="00A61441" w:rsidRPr="007C6DB6" w:rsidRDefault="00A61441" w:rsidP="007C6DB6">
      <w:pPr>
        <w:pStyle w:val="BodyText"/>
      </w:pPr>
    </w:p>
    <w:p w:rsidR="007C6DB6" w:rsidRDefault="007C6DB6" w:rsidP="00B44FFE">
      <w:pPr>
        <w:pStyle w:val="Heading1"/>
      </w:pPr>
      <w:r>
        <w:t>Toolkit</w:t>
      </w:r>
    </w:p>
    <w:p w:rsidR="007C6DB6" w:rsidRPr="007C6DB6" w:rsidRDefault="007C6DB6" w:rsidP="007C6DB6">
      <w:r>
        <w:t xml:space="preserve">The identifier framework is composed of 4 sub-projects: </w:t>
      </w:r>
      <w:r w:rsidRPr="007C6DB6">
        <w:rPr>
          <w:i/>
        </w:rPr>
        <w:t>framework-core</w:t>
      </w:r>
      <w:r>
        <w:t xml:space="preserve">, </w:t>
      </w:r>
      <w:r w:rsidRPr="007C6DB6">
        <w:rPr>
          <w:i/>
        </w:rPr>
        <w:t>framework-</w:t>
      </w:r>
      <w:proofErr w:type="spellStart"/>
      <w:r w:rsidRPr="007C6DB6">
        <w:rPr>
          <w:i/>
        </w:rPr>
        <w:t>namingauthority</w:t>
      </w:r>
      <w:proofErr w:type="spellEnd"/>
      <w:r>
        <w:t xml:space="preserve">, </w:t>
      </w:r>
      <w:r w:rsidRPr="007C6DB6">
        <w:rPr>
          <w:i/>
        </w:rPr>
        <w:t>framework-</w:t>
      </w:r>
      <w:proofErr w:type="spellStart"/>
      <w:r w:rsidRPr="007C6DB6">
        <w:rPr>
          <w:i/>
        </w:rPr>
        <w:t>namingauthority-gridsvc</w:t>
      </w:r>
      <w:proofErr w:type="spellEnd"/>
      <w:r>
        <w:t xml:space="preserve">, and </w:t>
      </w:r>
      <w:r w:rsidRPr="007C6DB6">
        <w:rPr>
          <w:i/>
        </w:rPr>
        <w:t>framework-resolver</w:t>
      </w:r>
      <w:r>
        <w:t>.</w:t>
      </w:r>
    </w:p>
    <w:p w:rsidR="007C6DB6" w:rsidRDefault="007C6DB6" w:rsidP="007C6DB6">
      <w:pPr>
        <w:pStyle w:val="Heading2"/>
      </w:pPr>
      <w:r>
        <w:t>Framework-Core</w:t>
      </w:r>
    </w:p>
    <w:p w:rsidR="007C6DB6" w:rsidRDefault="007C6DB6" w:rsidP="00B44FFE">
      <w:r>
        <w:t>This project contains a set of core classes that all other projects depend on.</w:t>
      </w:r>
    </w:p>
    <w:p w:rsidR="00744120" w:rsidRDefault="0092405B" w:rsidP="0092405B">
      <w:pPr>
        <w:pStyle w:val="Heading3"/>
      </w:pPr>
      <w:proofErr w:type="spellStart"/>
      <w:r>
        <w:t>org.cagrid.identifiers.core</w:t>
      </w:r>
      <w:proofErr w:type="spellEnd"/>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942360">
        <w:tc>
          <w:tcPr>
            <w:tcW w:w="9936" w:type="dxa"/>
          </w:tcPr>
          <w:p w:rsidR="00942360" w:rsidRPr="009128B9" w:rsidRDefault="00942360" w:rsidP="009128B9">
            <w:pPr>
              <w:spacing w:after="0"/>
              <w:rPr>
                <w:rFonts w:ascii="Courier" w:hAnsi="Courier"/>
                <w:sz w:val="20"/>
              </w:rPr>
            </w:pPr>
            <w:r w:rsidRPr="009128B9">
              <w:rPr>
                <w:rFonts w:ascii="Courier" w:hAnsi="Courier"/>
                <w:sz w:val="20"/>
              </w:rPr>
              <w:t xml:space="preserve">public interface </w:t>
            </w:r>
            <w:proofErr w:type="spellStart"/>
            <w:r w:rsidRPr="00FD0EB4">
              <w:rPr>
                <w:rFonts w:ascii="Courier" w:hAnsi="Courier"/>
                <w:b/>
                <w:sz w:val="20"/>
              </w:rPr>
              <w:t>IdentifierMaintainer</w:t>
            </w:r>
            <w:proofErr w:type="spellEnd"/>
            <w:r w:rsidRPr="009128B9">
              <w:rPr>
                <w:rFonts w:ascii="Courier" w:hAnsi="Courier"/>
                <w:sz w:val="20"/>
              </w:rPr>
              <w:t xml:space="preserve"> {</w:t>
            </w:r>
          </w:p>
          <w:p w:rsidR="00942360" w:rsidRPr="009128B9" w:rsidRDefault="00942360" w:rsidP="009128B9">
            <w:pPr>
              <w:spacing w:after="0"/>
              <w:rPr>
                <w:rFonts w:ascii="Courier" w:hAnsi="Courier"/>
                <w:sz w:val="20"/>
              </w:rPr>
            </w:pPr>
            <w:r w:rsidRPr="009128B9">
              <w:rPr>
                <w:rFonts w:ascii="Courier" w:hAnsi="Courier"/>
                <w:sz w:val="20"/>
              </w:rPr>
              <w:t xml:space="preserve">   String create( IdentifierValues values );</w:t>
            </w:r>
          </w:p>
          <w:p w:rsidR="00942360" w:rsidRDefault="00942360" w:rsidP="009128B9">
            <w:pPr>
              <w:spacing w:after="0"/>
            </w:pPr>
            <w:r w:rsidRPr="009128B9">
              <w:rPr>
                <w:rFonts w:ascii="Courier" w:hAnsi="Courier"/>
                <w:sz w:val="20"/>
              </w:rPr>
              <w:t>}</w:t>
            </w:r>
          </w:p>
        </w:tc>
      </w:tr>
    </w:tbl>
    <w:p w:rsidR="009128B9" w:rsidRDefault="009128B9" w:rsidP="009128B9">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9128B9">
        <w:tc>
          <w:tcPr>
            <w:tcW w:w="9936" w:type="dxa"/>
          </w:tcPr>
          <w:p w:rsidR="009128B9" w:rsidRPr="009128B9" w:rsidRDefault="009128B9" w:rsidP="009128B9">
            <w:pPr>
              <w:spacing w:after="0"/>
              <w:rPr>
                <w:rFonts w:ascii="Courier" w:hAnsi="Courier"/>
                <w:sz w:val="20"/>
              </w:rPr>
            </w:pPr>
            <w:r w:rsidRPr="009128B9">
              <w:rPr>
                <w:rFonts w:ascii="Courier" w:hAnsi="Courier"/>
                <w:sz w:val="20"/>
              </w:rPr>
              <w:t xml:space="preserve">public interface </w:t>
            </w:r>
            <w:proofErr w:type="spellStart"/>
            <w:r w:rsidRPr="00FD0EB4">
              <w:rPr>
                <w:rFonts w:ascii="Courier" w:hAnsi="Courier"/>
                <w:b/>
                <w:sz w:val="20"/>
              </w:rPr>
              <w:t>IdentifierUser</w:t>
            </w:r>
            <w:proofErr w:type="spellEnd"/>
            <w:r w:rsidRPr="009128B9">
              <w:rPr>
                <w:rFonts w:ascii="Courier" w:hAnsi="Courier"/>
                <w:sz w:val="20"/>
              </w:rPr>
              <w:t xml:space="preserve"> {</w:t>
            </w:r>
          </w:p>
          <w:p w:rsidR="009128B9" w:rsidRPr="009128B9" w:rsidRDefault="009128B9" w:rsidP="009128B9">
            <w:pPr>
              <w:spacing w:after="0"/>
              <w:rPr>
                <w:rFonts w:ascii="Courier" w:hAnsi="Courier"/>
                <w:sz w:val="20"/>
              </w:rPr>
            </w:pPr>
            <w:r w:rsidRPr="009128B9">
              <w:rPr>
                <w:rFonts w:ascii="Courier" w:hAnsi="Courier"/>
                <w:sz w:val="20"/>
              </w:rPr>
              <w:t xml:space="preserve">   </w:t>
            </w:r>
            <w:r>
              <w:rPr>
                <w:rFonts w:ascii="Courier" w:hAnsi="Courier"/>
                <w:sz w:val="20"/>
              </w:rPr>
              <w:t xml:space="preserve">IdentifierValues </w:t>
            </w:r>
            <w:proofErr w:type="spellStart"/>
            <w:r>
              <w:rPr>
                <w:rFonts w:ascii="Courier" w:hAnsi="Courier"/>
                <w:sz w:val="20"/>
              </w:rPr>
              <w:t>getValues</w:t>
            </w:r>
            <w:proofErr w:type="spellEnd"/>
            <w:r w:rsidRPr="009128B9">
              <w:rPr>
                <w:rFonts w:ascii="Courier" w:hAnsi="Courier"/>
                <w:sz w:val="20"/>
              </w:rPr>
              <w:t xml:space="preserve">( </w:t>
            </w:r>
            <w:r>
              <w:rPr>
                <w:rFonts w:ascii="Courier" w:hAnsi="Courier"/>
                <w:sz w:val="20"/>
              </w:rPr>
              <w:t>String identifier</w:t>
            </w:r>
            <w:r w:rsidRPr="009128B9">
              <w:rPr>
                <w:rFonts w:ascii="Courier" w:hAnsi="Courier"/>
                <w:sz w:val="20"/>
              </w:rPr>
              <w:t xml:space="preserve"> );</w:t>
            </w:r>
          </w:p>
          <w:p w:rsidR="009128B9" w:rsidRDefault="009128B9" w:rsidP="009128B9">
            <w:pPr>
              <w:spacing w:after="0"/>
            </w:pPr>
            <w:r w:rsidRPr="009128B9">
              <w:rPr>
                <w:rFonts w:ascii="Courier" w:hAnsi="Courier"/>
                <w:sz w:val="20"/>
              </w:rPr>
              <w:t>}</w:t>
            </w:r>
          </w:p>
        </w:tc>
      </w:tr>
    </w:tbl>
    <w:p w:rsidR="00FD0EB4" w:rsidRDefault="00FD0EB4" w:rsidP="009128B9"/>
    <w:p w:rsidR="00FD0EB4" w:rsidRDefault="00FD0EB4" w:rsidP="00FD0EB4">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D0EB4">
        <w:tc>
          <w:tcPr>
            <w:tcW w:w="9936" w:type="dxa"/>
          </w:tcPr>
          <w:p w:rsidR="00FD0EB4" w:rsidRDefault="00FD0EB4"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sidRPr="00FD0EB4">
              <w:rPr>
                <w:rFonts w:ascii="Courier" w:hAnsi="Courier"/>
                <w:b/>
                <w:sz w:val="20"/>
              </w:rPr>
              <w:t>IdentifierValues</w:t>
            </w:r>
            <w:r w:rsidRPr="009128B9">
              <w:rPr>
                <w:rFonts w:ascii="Courier" w:hAnsi="Courier"/>
                <w:sz w:val="20"/>
              </w:rPr>
              <w:t xml:space="preserve"> {</w:t>
            </w:r>
          </w:p>
          <w:p w:rsidR="00FD0EB4" w:rsidRDefault="00FD0EB4" w:rsidP="00FD0EB4">
            <w:pPr>
              <w:spacing w:after="0"/>
              <w:ind w:left="360"/>
              <w:rPr>
                <w:rFonts w:ascii="Courier" w:hAnsi="Courier"/>
                <w:sz w:val="20"/>
              </w:rPr>
            </w:pPr>
            <w:r w:rsidRPr="00FD0EB4">
              <w:rPr>
                <w:rFonts w:ascii="Courier" w:hAnsi="Courier"/>
                <w:sz w:val="20"/>
              </w:rPr>
              <w:t xml:space="preserve">private </w:t>
            </w:r>
            <w:proofErr w:type="spellStart"/>
            <w:r w:rsidRPr="00FD0EB4">
              <w:rPr>
                <w:rFonts w:ascii="Courier" w:hAnsi="Courier"/>
                <w:sz w:val="20"/>
              </w:rPr>
              <w:t>HashMap</w:t>
            </w:r>
            <w:proofErr w:type="spellEnd"/>
            <w:r w:rsidRPr="00FD0EB4">
              <w:rPr>
                <w:rFonts w:ascii="Courier" w:hAnsi="Courier"/>
                <w:sz w:val="20"/>
              </w:rPr>
              <w:t xml:space="preserve">&lt;String, </w:t>
            </w:r>
            <w:proofErr w:type="spellStart"/>
            <w:r w:rsidRPr="00FD0EB4">
              <w:rPr>
                <w:rFonts w:ascii="Courier" w:hAnsi="Courier"/>
                <w:sz w:val="20"/>
              </w:rPr>
              <w:t>ArrayList</w:t>
            </w:r>
            <w:proofErr w:type="spellEnd"/>
            <w:r w:rsidRPr="00FD0EB4">
              <w:rPr>
                <w:rFonts w:ascii="Courier" w:hAnsi="Courier"/>
                <w:sz w:val="20"/>
              </w:rPr>
              <w:t>&lt;String&gt;&gt; values</w:t>
            </w:r>
            <w:r>
              <w:rPr>
                <w:rFonts w:ascii="Courier" w:hAnsi="Courier"/>
                <w:sz w:val="20"/>
              </w:rPr>
              <w:t>;</w:t>
            </w:r>
          </w:p>
          <w:p w:rsidR="00FD0EB4" w:rsidRPr="00FD0EB4" w:rsidRDefault="00FD0EB4" w:rsidP="00FD0EB4">
            <w:pPr>
              <w:spacing w:after="0"/>
              <w:ind w:left="360"/>
              <w:rPr>
                <w:rFonts w:ascii="Courier" w:hAnsi="Courier"/>
                <w:sz w:val="20"/>
              </w:rPr>
            </w:pPr>
          </w:p>
          <w:p w:rsidR="00A24DEE" w:rsidRDefault="00FD0EB4" w:rsidP="00FD0EB4">
            <w:pPr>
              <w:spacing w:after="0"/>
              <w:ind w:left="360"/>
              <w:rPr>
                <w:rFonts w:ascii="Courier" w:hAnsi="Courier"/>
                <w:sz w:val="20"/>
              </w:rPr>
            </w:pPr>
            <w:proofErr w:type="spellStart"/>
            <w:r w:rsidRPr="00FD0EB4">
              <w:rPr>
                <w:rFonts w:ascii="Courier" w:hAnsi="Courier"/>
                <w:sz w:val="20"/>
              </w:rPr>
              <w:t>HashMap</w:t>
            </w:r>
            <w:proofErr w:type="spellEnd"/>
            <w:r w:rsidRPr="00FD0EB4">
              <w:rPr>
                <w:rFonts w:ascii="Courier" w:hAnsi="Courier"/>
                <w:sz w:val="20"/>
              </w:rPr>
              <w:t xml:space="preserve">&lt;String, </w:t>
            </w:r>
            <w:proofErr w:type="spellStart"/>
            <w:r w:rsidRPr="00FD0EB4">
              <w:rPr>
                <w:rFonts w:ascii="Courier" w:hAnsi="Courier"/>
                <w:sz w:val="20"/>
              </w:rPr>
              <w:t>ArrayList</w:t>
            </w:r>
            <w:proofErr w:type="spellEnd"/>
            <w:r w:rsidRPr="00FD0EB4">
              <w:rPr>
                <w:rFonts w:ascii="Courier" w:hAnsi="Courier"/>
                <w:sz w:val="20"/>
              </w:rPr>
              <w:t xml:space="preserve">&lt;String&gt;&gt; </w:t>
            </w:r>
            <w:proofErr w:type="spellStart"/>
            <w:r w:rsidRPr="00FD0EB4">
              <w:rPr>
                <w:rFonts w:ascii="Courier" w:hAnsi="Courier"/>
                <w:sz w:val="20"/>
              </w:rPr>
              <w:t>getValues</w:t>
            </w:r>
            <w:proofErr w:type="spellEnd"/>
            <w:r w:rsidRPr="00FD0EB4">
              <w:rPr>
                <w:rFonts w:ascii="Courier" w:hAnsi="Courier"/>
                <w:sz w:val="20"/>
              </w:rPr>
              <w:t>()</w:t>
            </w:r>
            <w:r>
              <w:rPr>
                <w:rFonts w:ascii="Courier" w:hAnsi="Courier"/>
                <w:sz w:val="20"/>
              </w:rPr>
              <w:t>;</w:t>
            </w:r>
          </w:p>
          <w:p w:rsidR="00A24DEE" w:rsidRDefault="00A24DEE" w:rsidP="00FD0EB4">
            <w:pPr>
              <w:spacing w:after="0"/>
              <w:ind w:left="360"/>
              <w:rPr>
                <w:rFonts w:ascii="Courier" w:hAnsi="Courier"/>
                <w:sz w:val="20"/>
              </w:rPr>
            </w:pPr>
          </w:p>
          <w:p w:rsidR="00FD0EB4" w:rsidRPr="00A24DEE" w:rsidRDefault="00A24DEE" w:rsidP="00FD0EB4">
            <w:pPr>
              <w:spacing w:after="0"/>
              <w:ind w:left="360"/>
              <w:rPr>
                <w:rFonts w:ascii="Courier" w:hAnsi="Courier"/>
                <w:sz w:val="20"/>
              </w:rPr>
            </w:pPr>
            <w:r w:rsidRPr="00A24DEE">
              <w:rPr>
                <w:rFonts w:ascii="Courier" w:hAnsi="Courier"/>
                <w:sz w:val="20"/>
              </w:rPr>
              <w:t xml:space="preserve">void </w:t>
            </w:r>
            <w:proofErr w:type="spellStart"/>
            <w:r w:rsidRPr="00A24DEE">
              <w:rPr>
                <w:rFonts w:ascii="Courier" w:hAnsi="Courier"/>
                <w:sz w:val="20"/>
              </w:rPr>
              <w:t>setValues</w:t>
            </w:r>
            <w:proofErr w:type="spellEnd"/>
            <w:r w:rsidRPr="00A24DEE">
              <w:rPr>
                <w:rFonts w:ascii="Courier" w:hAnsi="Courier"/>
                <w:sz w:val="20"/>
              </w:rPr>
              <w:t xml:space="preserve">( </w:t>
            </w:r>
            <w:proofErr w:type="spellStart"/>
            <w:r w:rsidRPr="00A24DEE">
              <w:rPr>
                <w:rFonts w:ascii="Courier" w:hAnsi="Courier"/>
                <w:sz w:val="20"/>
              </w:rPr>
              <w:t>HashMap</w:t>
            </w:r>
            <w:proofErr w:type="spellEnd"/>
            <w:r w:rsidRPr="00A24DEE">
              <w:rPr>
                <w:rFonts w:ascii="Courier" w:hAnsi="Courier"/>
                <w:sz w:val="20"/>
              </w:rPr>
              <w:t xml:space="preserve">&lt;String, </w:t>
            </w:r>
            <w:proofErr w:type="spellStart"/>
            <w:r w:rsidRPr="00A24DEE">
              <w:rPr>
                <w:rFonts w:ascii="Courier" w:hAnsi="Courier"/>
                <w:sz w:val="20"/>
              </w:rPr>
              <w:t>ArrayList</w:t>
            </w:r>
            <w:proofErr w:type="spellEnd"/>
            <w:r w:rsidRPr="00A24DEE">
              <w:rPr>
                <w:rFonts w:ascii="Courier" w:hAnsi="Courier"/>
                <w:sz w:val="20"/>
              </w:rPr>
              <w:t>&lt;String&gt;&gt; values )</w:t>
            </w:r>
            <w:r>
              <w:rPr>
                <w:rFonts w:ascii="Courier" w:hAnsi="Courier"/>
                <w:sz w:val="20"/>
              </w:rPr>
              <w:t>;</w:t>
            </w:r>
          </w:p>
          <w:p w:rsidR="00FD0EB4" w:rsidRPr="00FD0EB4" w:rsidRDefault="00FD0EB4" w:rsidP="00FD0EB4">
            <w:pPr>
              <w:spacing w:after="0"/>
              <w:rPr>
                <w:rFonts w:ascii="Courier" w:hAnsi="Courier"/>
                <w:sz w:val="20"/>
              </w:rPr>
            </w:pPr>
            <w:r w:rsidRPr="00FD0EB4">
              <w:rPr>
                <w:rFonts w:ascii="Courier" w:hAnsi="Courier"/>
                <w:sz w:val="20"/>
              </w:rPr>
              <w:t xml:space="preserve">   </w:t>
            </w:r>
          </w:p>
          <w:p w:rsidR="00FD0EB4" w:rsidRPr="00FD0EB4" w:rsidRDefault="00FD0EB4" w:rsidP="00FD0EB4">
            <w:pPr>
              <w:spacing w:after="0"/>
              <w:rPr>
                <w:rFonts w:ascii="Courier" w:hAnsi="Courier"/>
                <w:sz w:val="20"/>
              </w:rPr>
            </w:pPr>
            <w:r w:rsidRPr="00FD0EB4">
              <w:rPr>
                <w:rFonts w:ascii="Courier" w:hAnsi="Courier"/>
                <w:sz w:val="20"/>
              </w:rPr>
              <w:t xml:space="preserve">   String[] </w:t>
            </w:r>
            <w:proofErr w:type="spellStart"/>
            <w:r w:rsidRPr="00FD0EB4">
              <w:rPr>
                <w:rFonts w:ascii="Courier" w:hAnsi="Courier"/>
                <w:sz w:val="20"/>
              </w:rPr>
              <w:t>getValues</w:t>
            </w:r>
            <w:proofErr w:type="spellEnd"/>
            <w:r w:rsidRPr="00FD0EB4">
              <w:rPr>
                <w:rFonts w:ascii="Courier" w:hAnsi="Courier"/>
                <w:sz w:val="20"/>
              </w:rPr>
              <w:t>( String type );</w:t>
            </w:r>
          </w:p>
          <w:p w:rsidR="00FD0EB4" w:rsidRPr="00FD0EB4" w:rsidRDefault="00FD0EB4" w:rsidP="00FD0EB4">
            <w:pPr>
              <w:spacing w:after="0"/>
              <w:rPr>
                <w:rFonts w:ascii="Courier" w:hAnsi="Courier"/>
                <w:sz w:val="20"/>
              </w:rPr>
            </w:pPr>
            <w:r>
              <w:rPr>
                <w:rFonts w:ascii="Courier" w:hAnsi="Courier"/>
                <w:sz w:val="20"/>
              </w:rPr>
              <w:t xml:space="preserve">   </w:t>
            </w:r>
          </w:p>
          <w:p w:rsidR="00FD0EB4" w:rsidRPr="00FD0EB4" w:rsidRDefault="00FD0EB4" w:rsidP="00FD0EB4">
            <w:pPr>
              <w:spacing w:after="0"/>
              <w:ind w:left="360"/>
              <w:rPr>
                <w:rFonts w:ascii="Courier" w:hAnsi="Courier"/>
                <w:sz w:val="20"/>
              </w:rPr>
            </w:pPr>
            <w:r w:rsidRPr="00FD0EB4">
              <w:rPr>
                <w:rFonts w:ascii="Courier" w:hAnsi="Courier"/>
                <w:sz w:val="20"/>
              </w:rPr>
              <w:t xml:space="preserve">String[] </w:t>
            </w:r>
            <w:proofErr w:type="spellStart"/>
            <w:r w:rsidRPr="00FD0EB4">
              <w:rPr>
                <w:rFonts w:ascii="Courier" w:hAnsi="Courier"/>
                <w:sz w:val="20"/>
              </w:rPr>
              <w:t>getTypes</w:t>
            </w:r>
            <w:proofErr w:type="spellEnd"/>
            <w:r w:rsidRPr="00FD0EB4">
              <w:rPr>
                <w:rFonts w:ascii="Courier" w:hAnsi="Courier"/>
                <w:sz w:val="20"/>
              </w:rPr>
              <w:t>()</w:t>
            </w:r>
            <w:r>
              <w:rPr>
                <w:rFonts w:ascii="Courier" w:hAnsi="Courier"/>
                <w:sz w:val="20"/>
              </w:rPr>
              <w:t>;</w:t>
            </w:r>
          </w:p>
          <w:p w:rsidR="00FD0EB4" w:rsidRPr="00FD0EB4" w:rsidRDefault="00FD0EB4" w:rsidP="00FD0EB4">
            <w:pPr>
              <w:spacing w:after="0"/>
              <w:rPr>
                <w:rFonts w:ascii="Courier" w:hAnsi="Courier"/>
                <w:sz w:val="20"/>
              </w:rPr>
            </w:pPr>
          </w:p>
          <w:p w:rsidR="00FD0EB4" w:rsidRPr="00FD0EB4" w:rsidRDefault="00FD0EB4" w:rsidP="00FD0EB4">
            <w:pPr>
              <w:spacing w:after="0"/>
              <w:rPr>
                <w:rFonts w:ascii="Courier" w:hAnsi="Courier"/>
                <w:sz w:val="20"/>
              </w:rPr>
            </w:pPr>
            <w:r>
              <w:rPr>
                <w:rFonts w:ascii="Courier" w:hAnsi="Courier"/>
                <w:sz w:val="20"/>
              </w:rPr>
              <w:t xml:space="preserve">   </w:t>
            </w:r>
            <w:r w:rsidRPr="00FD0EB4">
              <w:rPr>
                <w:rFonts w:ascii="Courier" w:hAnsi="Courier"/>
                <w:sz w:val="20"/>
              </w:rPr>
              <w:t>void add(String type, String data)</w:t>
            </w:r>
            <w:r>
              <w:rPr>
                <w:rFonts w:ascii="Courier" w:hAnsi="Courier"/>
                <w:sz w:val="20"/>
              </w:rPr>
              <w:t>;</w:t>
            </w:r>
          </w:p>
          <w:p w:rsidR="00FD0EB4" w:rsidRDefault="00FD0EB4" w:rsidP="009128B9">
            <w:pPr>
              <w:spacing w:after="0"/>
            </w:pPr>
            <w:r w:rsidRPr="009128B9">
              <w:rPr>
                <w:rFonts w:ascii="Courier" w:hAnsi="Courier"/>
                <w:sz w:val="20"/>
              </w:rPr>
              <w:t>}</w:t>
            </w:r>
          </w:p>
        </w:tc>
      </w:tr>
    </w:tbl>
    <w:p w:rsidR="00FD0EB4" w:rsidRDefault="00FD0EB4" w:rsidP="00FD0EB4"/>
    <w:p w:rsidR="0026429A" w:rsidRDefault="0026429A" w:rsidP="00A24DEE">
      <w:r>
        <w:t xml:space="preserve">IdentifierValues maintains a hash map keyed by the data types associated with the identifier. For example, if a given identifier </w:t>
      </w:r>
      <w:proofErr w:type="gramStart"/>
      <w:r>
        <w:t>is</w:t>
      </w:r>
      <w:proofErr w:type="gramEnd"/>
      <w:r>
        <w:t xml:space="preserve"> associated with two end point references (EPR type), a map entry would look like:</w:t>
      </w:r>
    </w:p>
    <w:p w:rsidR="0026429A" w:rsidRDefault="0026429A" w:rsidP="00A24DEE">
      <w:r>
        <w:tab/>
      </w:r>
      <w:r>
        <w:tab/>
        <w:t>“EPR” -&gt; “EPR1”, “EPR2”</w:t>
      </w:r>
    </w:p>
    <w:p w:rsidR="0026429A" w:rsidRDefault="0026429A" w:rsidP="00A24DEE">
      <w:proofErr w:type="spellStart"/>
      <w:r w:rsidRPr="00133B6F">
        <w:rPr>
          <w:i/>
        </w:rPr>
        <w:t>getValues</w:t>
      </w:r>
      <w:proofErr w:type="spellEnd"/>
      <w:r w:rsidRPr="00133B6F">
        <w:rPr>
          <w:i/>
        </w:rPr>
        <w:t>()</w:t>
      </w:r>
      <w:r>
        <w:t xml:space="preserve"> returns the entire map collection.</w:t>
      </w:r>
    </w:p>
    <w:p w:rsidR="0026429A" w:rsidRDefault="0026429A" w:rsidP="00A24DEE">
      <w:proofErr w:type="spellStart"/>
      <w:r w:rsidRPr="00133B6F">
        <w:rPr>
          <w:i/>
        </w:rPr>
        <w:t>getValues</w:t>
      </w:r>
      <w:proofErr w:type="spellEnd"/>
      <w:r w:rsidRPr="00133B6F">
        <w:rPr>
          <w:i/>
        </w:rPr>
        <w:t>( type )</w:t>
      </w:r>
      <w:r>
        <w:t xml:space="preserve"> returns the list (map entry value) associated with the input type (map entry key).</w:t>
      </w:r>
    </w:p>
    <w:p w:rsidR="00133B6F" w:rsidRDefault="0026429A" w:rsidP="00A24DEE">
      <w:proofErr w:type="spellStart"/>
      <w:r w:rsidRPr="00133B6F">
        <w:rPr>
          <w:i/>
        </w:rPr>
        <w:t>getTypes</w:t>
      </w:r>
      <w:proofErr w:type="spellEnd"/>
      <w:r w:rsidRPr="00133B6F">
        <w:rPr>
          <w:i/>
        </w:rPr>
        <w:t>()</w:t>
      </w:r>
      <w:r>
        <w:t xml:space="preserve"> returns all data types associated with the identifier (map keys).</w:t>
      </w:r>
    </w:p>
    <w:p w:rsidR="00E4451D" w:rsidRDefault="00133B6F" w:rsidP="00A24DEE">
      <w:r w:rsidRPr="00133B6F">
        <w:rPr>
          <w:i/>
        </w:rPr>
        <w:t>add( type, data )</w:t>
      </w:r>
      <w:r>
        <w:t xml:space="preserve"> </w:t>
      </w:r>
      <w:proofErr w:type="gramStart"/>
      <w:r>
        <w:t>adds</w:t>
      </w:r>
      <w:proofErr w:type="gramEnd"/>
      <w:r>
        <w:t xml:space="preserve"> a new element (data) to the list pointed to by type in the map.</w:t>
      </w:r>
    </w:p>
    <w:p w:rsidR="007C6DB6" w:rsidRDefault="007C6DB6" w:rsidP="00A24DEE"/>
    <w:p w:rsidR="007C6DB6" w:rsidRDefault="007C6DB6" w:rsidP="007C6DB6">
      <w:pPr>
        <w:pStyle w:val="Heading2"/>
      </w:pPr>
      <w:r>
        <w:t>Framework-</w:t>
      </w:r>
      <w:proofErr w:type="spellStart"/>
      <w:r>
        <w:t>NamingAuthority</w:t>
      </w:r>
      <w:proofErr w:type="spellEnd"/>
    </w:p>
    <w:p w:rsidR="00A24DEE" w:rsidRDefault="0092405B" w:rsidP="00B44FFE">
      <w:r>
        <w:t>This is the naming authority source code and runtime components.</w:t>
      </w:r>
    </w:p>
    <w:p w:rsidR="003D4D26" w:rsidRDefault="003D4D26" w:rsidP="00B44FFE"/>
    <w:p w:rsidR="003D4D26" w:rsidRDefault="0092405B" w:rsidP="0092405B">
      <w:pPr>
        <w:pStyle w:val="Heading3"/>
      </w:pPr>
      <w:proofErr w:type="spellStart"/>
      <w:r>
        <w:t>org.cagrid.identifiers.namingauthority</w:t>
      </w:r>
      <w:r w:rsidR="00702B5A">
        <w:t>.http</w:t>
      </w:r>
      <w:proofErr w:type="spellEnd"/>
    </w:p>
    <w:p w:rsidR="00702B5A" w:rsidRDefault="00702B5A" w:rsidP="00702B5A">
      <w:pPr>
        <w:pStyle w:val="Heading4"/>
      </w:pPr>
      <w:proofErr w:type="spellStart"/>
      <w:r>
        <w:t>HttpServer</w:t>
      </w:r>
      <w:proofErr w:type="spellEnd"/>
      <w:r>
        <w:t xml:space="preserve"> Class</w:t>
      </w:r>
    </w:p>
    <w:p w:rsidR="00702B5A" w:rsidRDefault="00702B5A" w:rsidP="00702B5A">
      <w:r>
        <w:t>The naming authority runs a Jetty http server to offer resolution services and configuration information.</w:t>
      </w:r>
    </w:p>
    <w:p w:rsidR="00702B5A" w:rsidRDefault="00702B5A" w:rsidP="00702B5A">
      <w:pPr>
        <w:pStyle w:val="Heading5"/>
      </w:pPr>
      <w:r>
        <w:t>Resolution</w:t>
      </w:r>
      <w:r w:rsidR="009301A9">
        <w:t xml:space="preserve"> Request</w:t>
      </w:r>
    </w:p>
    <w:p w:rsidR="00E94D9F" w:rsidRDefault="00E94D9F" w:rsidP="00E94D9F">
      <w:proofErr w:type="gramStart"/>
      <w:r>
        <w:t>Resolution is requested by clients</w:t>
      </w:r>
      <w:proofErr w:type="gramEnd"/>
      <w:r>
        <w:t xml:space="preserve"> by using a URL of the form:</w:t>
      </w:r>
    </w:p>
    <w:p w:rsidR="00E94D9F" w:rsidRPr="00E94D9F" w:rsidRDefault="00E94D9F" w:rsidP="00E94D9F">
      <w:pPr>
        <w:ind w:firstLine="360"/>
        <w:rPr>
          <w:rFonts w:ascii="Courier" w:hAnsi="Courier"/>
          <w:sz w:val="20"/>
        </w:rPr>
      </w:pPr>
      <w:r w:rsidRPr="00E94D9F">
        <w:rPr>
          <w:rFonts w:ascii="Courier" w:hAnsi="Courier"/>
          <w:sz w:val="20"/>
        </w:rPr>
        <w:t>&lt;</w:t>
      </w:r>
      <w:proofErr w:type="spellStart"/>
      <w:r w:rsidRPr="00E94D9F">
        <w:rPr>
          <w:rFonts w:ascii="Courier" w:hAnsi="Courier"/>
          <w:i/>
          <w:sz w:val="20"/>
        </w:rPr>
        <w:t>na_server_url</w:t>
      </w:r>
      <w:proofErr w:type="spellEnd"/>
      <w:r w:rsidRPr="00E94D9F">
        <w:rPr>
          <w:rFonts w:ascii="Courier" w:hAnsi="Courier"/>
          <w:sz w:val="20"/>
        </w:rPr>
        <w:t>&gt;/&lt;</w:t>
      </w:r>
      <w:proofErr w:type="spellStart"/>
      <w:r w:rsidRPr="00E94D9F">
        <w:rPr>
          <w:rFonts w:ascii="Courier" w:hAnsi="Courier"/>
          <w:i/>
          <w:sz w:val="20"/>
        </w:rPr>
        <w:t>local_identifier</w:t>
      </w:r>
      <w:proofErr w:type="spellEnd"/>
      <w:r w:rsidRPr="00E94D9F">
        <w:rPr>
          <w:rFonts w:ascii="Courier" w:hAnsi="Courier"/>
          <w:sz w:val="20"/>
        </w:rPr>
        <w:t>&gt;</w:t>
      </w:r>
    </w:p>
    <w:p w:rsidR="00E94D9F" w:rsidRDefault="00E94D9F" w:rsidP="00702B5A">
      <w:r>
        <w:t xml:space="preserve">For example, assuming the NA runs at </w:t>
      </w:r>
      <w:hyperlink r:id="rId38" w:history="1">
        <w:r w:rsidRPr="005F5234">
          <w:rPr>
            <w:rStyle w:val="Hyperlink"/>
          </w:rPr>
          <w:t>http://na.cagrid.org:8080</w:t>
        </w:r>
      </w:hyperlink>
      <w:r>
        <w:t xml:space="preserve">, a local identifier </w:t>
      </w:r>
      <w:r w:rsidRPr="00E94D9F">
        <w:rPr>
          <w:i/>
        </w:rPr>
        <w:t>c893454</w:t>
      </w:r>
      <w:r>
        <w:t xml:space="preserve"> can be resolved by navigating to </w:t>
      </w:r>
      <w:hyperlink r:id="rId39" w:history="1">
        <w:r w:rsidRPr="005F5234">
          <w:rPr>
            <w:rStyle w:val="Hyperlink"/>
          </w:rPr>
          <w:t>http://na.cagrid.org:8080/c893454</w:t>
        </w:r>
      </w:hyperlink>
    </w:p>
    <w:p w:rsidR="009301A9" w:rsidRDefault="009301A9" w:rsidP="009301A9">
      <w:pPr>
        <w:pStyle w:val="Heading5"/>
      </w:pPr>
      <w:r>
        <w:t>Resolution Response</w:t>
      </w:r>
    </w:p>
    <w:p w:rsidR="009301A9" w:rsidRDefault="009301A9" w:rsidP="009301A9">
      <w:r>
        <w:t>The response contains the set of identifier values (metadata) associated with the identifier. The response format can be either HTML, or XML.</w:t>
      </w:r>
    </w:p>
    <w:p w:rsidR="009301A9" w:rsidRDefault="009301A9" w:rsidP="009301A9">
      <w:proofErr w:type="gramStart"/>
      <w:r>
        <w:t>The response format is chosen by examining the ACCEPT HTTP header in the request</w:t>
      </w:r>
      <w:proofErr w:type="gramEnd"/>
      <w:r>
        <w:t xml:space="preserve">. The ACCEPT header typically contains a list of response formats that are acceptable by the client. </w:t>
      </w:r>
    </w:p>
    <w:p w:rsidR="00DF5B40" w:rsidRDefault="009301A9" w:rsidP="009301A9">
      <w:r>
        <w:t xml:space="preserve">While testing identifier resolution using web browsers, we found that </w:t>
      </w:r>
      <w:r w:rsidR="00DF5B40">
        <w:t>they</w:t>
      </w:r>
      <w:r>
        <w:t xml:space="preserve"> </w:t>
      </w:r>
      <w:r w:rsidR="00DF5B40">
        <w:t>would set the ACCEPT header differently. For example, IE would indicate “*/*”, which means, all formats are acceptable; Firefox would list HTML first, then XML; Safari would list XML first, then HTML.</w:t>
      </w:r>
    </w:p>
    <w:p w:rsidR="00DF5B40" w:rsidRDefault="00DF5B40" w:rsidP="009301A9">
      <w:r>
        <w:t xml:space="preserve">Therefore, in order to request XML, the ACCEPT header must contain </w:t>
      </w:r>
      <w:r w:rsidRPr="00DF5B40">
        <w:rPr>
          <w:i/>
        </w:rPr>
        <w:t>application/xml</w:t>
      </w:r>
      <w:r>
        <w:t xml:space="preserve">, and must not include “text/html”. In other words, the presence of </w:t>
      </w:r>
      <w:r w:rsidRPr="00DF5B40">
        <w:rPr>
          <w:i/>
        </w:rPr>
        <w:t>text/html</w:t>
      </w:r>
      <w:r>
        <w:t xml:space="preserve"> or </w:t>
      </w:r>
      <w:r w:rsidRPr="00DF5B40">
        <w:rPr>
          <w:i/>
        </w:rPr>
        <w:t>*/*</w:t>
      </w:r>
      <w:r>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7B0E9A" w:rsidRDefault="00664F29" w:rsidP="009301A9">
      <w:r>
        <w:fldChar w:fldCharType="begin"/>
      </w:r>
      <w:r>
        <w:instrText xml:space="preserve"> REF _Ref109970607 \h </w:instrText>
      </w:r>
      <w:r>
        <w:fldChar w:fldCharType="separate"/>
      </w:r>
      <w:r w:rsidR="00F75AB8">
        <w:t xml:space="preserve">Figure </w:t>
      </w:r>
      <w:r w:rsidR="00F75AB8">
        <w:rPr>
          <w:noProof/>
        </w:rPr>
        <w:t>2</w:t>
      </w:r>
      <w:r>
        <w:fldChar w:fldCharType="end"/>
      </w:r>
      <w:r w:rsidR="007B0E9A">
        <w:t xml:space="preserve"> shows a web browser view of a resolved identifier.</w:t>
      </w:r>
    </w:p>
    <w:p w:rsidR="007B0E9A" w:rsidRDefault="007B0E9A" w:rsidP="009301A9">
      <w:r>
        <w:t xml:space="preserve">The XML response is a serialized view of the </w:t>
      </w:r>
      <w:r w:rsidRPr="007B0E9A">
        <w:rPr>
          <w:i/>
        </w:rPr>
        <w:t>IdentifierValues</w:t>
      </w:r>
      <w:r>
        <w:t xml:space="preserve"> object, which can be easily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7B0E9A">
        <w:tc>
          <w:tcPr>
            <w:tcW w:w="9936" w:type="dxa"/>
          </w:tcPr>
          <w:p w:rsidR="007B0E9A" w:rsidRDefault="007B0E9A" w:rsidP="007B0E9A">
            <w:pPr>
              <w:autoSpaceDE w:val="0"/>
              <w:autoSpaceDN w:val="0"/>
              <w:spacing w:after="0" w:line="240" w:lineRule="auto"/>
              <w:textAlignment w:val="auto"/>
              <w:rPr>
                <w:rFonts w:ascii="Courier" w:hAnsi="Courier" w:cs="Monaco"/>
                <w:sz w:val="20"/>
              </w:rPr>
            </w:pPr>
          </w:p>
          <w:p w:rsid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String response = …; // XML response from naming authority</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 xml:space="preserve">XMLDecoder decoder = </w:t>
            </w:r>
            <w:r w:rsidRPr="007B0E9A">
              <w:rPr>
                <w:rFonts w:ascii="Courier" w:hAnsi="Courier" w:cs="Monaco"/>
                <w:bCs/>
                <w:sz w:val="20"/>
              </w:rPr>
              <w:t>new</w:t>
            </w:r>
            <w:r w:rsidRPr="007B0E9A">
              <w:rPr>
                <w:rFonts w:ascii="Courier" w:hAnsi="Courier" w:cs="Monaco"/>
                <w:sz w:val="20"/>
              </w:rPr>
              <w:t xml:space="preserve"> XMLDecoder(</w:t>
            </w:r>
            <w:r w:rsidRPr="007B0E9A">
              <w:rPr>
                <w:rFonts w:ascii="Courier" w:hAnsi="Courier" w:cs="Monaco"/>
                <w:bCs/>
                <w:sz w:val="20"/>
              </w:rPr>
              <w:t>new</w:t>
            </w:r>
            <w:r w:rsidRPr="007B0E9A">
              <w:rPr>
                <w:rFonts w:ascii="Courier" w:hAnsi="Courier" w:cs="Monaco"/>
                <w:sz w:val="20"/>
              </w:rPr>
              <w:t xml:space="preserve"> StringBufferInputStream(response));</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ab/>
            </w:r>
            <w:r w:rsidRPr="007B0E9A">
              <w:rPr>
                <w:rFonts w:ascii="Courier" w:hAnsi="Courier" w:cs="Monaco"/>
                <w:sz w:val="20"/>
              </w:rPr>
              <w:tab/>
              <w:t xml:space="preserve">    </w:t>
            </w:r>
          </w:p>
          <w:p w:rsidR="007B0E9A" w:rsidRP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 xml:space="preserve">IdentifierValues </w:t>
            </w:r>
            <w:r w:rsidRPr="007B0E9A">
              <w:rPr>
                <w:rFonts w:ascii="Courier" w:hAnsi="Courier" w:cs="Monaco"/>
                <w:sz w:val="20"/>
              </w:rPr>
              <w:t>ivs = (IdentifierValues)decoder.readObject();</w:t>
            </w:r>
          </w:p>
          <w:p w:rsid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decoder.close();</w:t>
            </w:r>
          </w:p>
          <w:p w:rsidR="007B0E9A" w:rsidRPr="007B0E9A" w:rsidRDefault="007B0E9A" w:rsidP="007B0E9A">
            <w:pPr>
              <w:autoSpaceDE w:val="0"/>
              <w:autoSpaceDN w:val="0"/>
              <w:spacing w:after="0" w:line="240" w:lineRule="auto"/>
              <w:textAlignment w:val="auto"/>
              <w:rPr>
                <w:rFonts w:ascii="Courier" w:hAnsi="Courier" w:cs="Monaco"/>
                <w:sz w:val="20"/>
              </w:rPr>
            </w:pPr>
          </w:p>
        </w:tc>
      </w:tr>
    </w:tbl>
    <w:p w:rsidR="000C1387" w:rsidRDefault="000C1387" w:rsidP="009301A9"/>
    <w:p w:rsidR="0093697E" w:rsidRDefault="0093697E" w:rsidP="009301A9">
      <w:r>
        <w:t xml:space="preserve">We’ve seen that clients must set header to application/xml in order to request XML-serialized identifier values. </w:t>
      </w:r>
      <w:proofErr w:type="spellStart"/>
      <w:r w:rsidRPr="0093697E">
        <w:rPr>
          <w:i/>
        </w:rPr>
        <w:t>HttpServer</w:t>
      </w:r>
      <w:proofErr w:type="spellEnd"/>
      <w:r>
        <w:t xml:space="preserve"> also supports a way to force XML response, which could be leveraged by web browser users for debugging purposes. This is accomplished by adding </w:t>
      </w:r>
      <w:proofErr w:type="gramStart"/>
      <w:r>
        <w:t>a</w:t>
      </w:r>
      <w:proofErr w:type="gramEnd"/>
      <w:r>
        <w:t xml:space="preserve"> xml parameter to the resolution query string. For example:</w:t>
      </w:r>
    </w:p>
    <w:p w:rsidR="0093697E" w:rsidRDefault="0093697E" w:rsidP="009301A9">
      <w:r>
        <w:tab/>
      </w:r>
      <w:r>
        <w:tab/>
      </w:r>
      <w:hyperlink r:id="rId40" w:history="1">
        <w:r w:rsidRPr="005F5234">
          <w:rPr>
            <w:rStyle w:val="Hyperlink"/>
          </w:rPr>
          <w:t>http://na.cagrid.org:8080/c893454?xml</w:t>
        </w:r>
      </w:hyperlink>
    </w:p>
    <w:p w:rsidR="0093697E" w:rsidRDefault="0093697E" w:rsidP="009301A9">
      <w:r>
        <w:t>Web browsers may display XML responses differently. For example, in Safari, you may have to use the menu option View-&gt;View Source to be able to inspect the full XML response.</w:t>
      </w:r>
    </w:p>
    <w:p w:rsidR="00865C20" w:rsidRDefault="00865C20" w:rsidP="009301A9">
      <w:r>
        <w:t>Retrieving Naming Authority Configuration</w:t>
      </w:r>
    </w:p>
    <w:p w:rsidR="00865C20" w:rsidRDefault="00865C20" w:rsidP="009301A9">
      <w:r>
        <w:t xml:space="preserve">The naming authority public configuration object can be retrieved from the server via HTTP. This is </w:t>
      </w:r>
      <w:proofErr w:type="gramStart"/>
      <w:r>
        <w:t>accomplish</w:t>
      </w:r>
      <w:proofErr w:type="gramEnd"/>
      <w:r>
        <w:t xml:space="preserve"> by adding a </w:t>
      </w:r>
      <w:proofErr w:type="spellStart"/>
      <w:r w:rsidRPr="00865C20">
        <w:rPr>
          <w:i/>
        </w:rPr>
        <w:t>config</w:t>
      </w:r>
      <w:proofErr w:type="spellEnd"/>
      <w:r>
        <w:t xml:space="preserve"> parameter to the query string. For example:</w:t>
      </w:r>
    </w:p>
    <w:p w:rsidR="00865C20" w:rsidRDefault="00865C20" w:rsidP="009301A9">
      <w:r>
        <w:tab/>
      </w:r>
      <w:r>
        <w:tab/>
      </w:r>
      <w:hyperlink r:id="rId41" w:history="1">
        <w:r w:rsidRPr="005F5234">
          <w:rPr>
            <w:rStyle w:val="Hyperlink"/>
          </w:rPr>
          <w:t>http://na.cagrid.org:8080?config</w:t>
        </w:r>
      </w:hyperlink>
    </w:p>
    <w:p w:rsidR="00865C20" w:rsidRDefault="00865C20" w:rsidP="009301A9"/>
    <w:p w:rsidR="00865C20" w:rsidRDefault="00865C20" w:rsidP="009301A9">
      <w:r>
        <w:t>The response is an XML document that can be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865C20">
        <w:tc>
          <w:tcPr>
            <w:tcW w:w="9936" w:type="dxa"/>
          </w:tcPr>
          <w:p w:rsidR="00865C20" w:rsidRDefault="00865C20" w:rsidP="007B0E9A">
            <w:pPr>
              <w:autoSpaceDE w:val="0"/>
              <w:autoSpaceDN w:val="0"/>
              <w:spacing w:after="0" w:line="240" w:lineRule="auto"/>
              <w:textAlignment w:val="auto"/>
              <w:rPr>
                <w:rFonts w:ascii="Courier" w:hAnsi="Courier" w:cs="Monaco"/>
                <w:sz w:val="20"/>
              </w:rPr>
            </w:pPr>
          </w:p>
          <w:p w:rsidR="000402A9"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import </w:t>
            </w:r>
            <w:r w:rsidR="000402A9" w:rsidRPr="000402A9">
              <w:rPr>
                <w:rFonts w:ascii="Courier" w:hAnsi="Courier" w:cs="Monaco"/>
                <w:sz w:val="20"/>
              </w:rPr>
              <w:t>org.cagrid.identifiers.namingauthority.http.NamingAuthorityConfig;</w:t>
            </w:r>
          </w:p>
          <w:p w:rsidR="000402A9" w:rsidRPr="000402A9" w:rsidRDefault="000402A9" w:rsidP="007B0E9A">
            <w:pPr>
              <w:autoSpaceDE w:val="0"/>
              <w:autoSpaceDN w:val="0"/>
              <w:spacing w:after="0" w:line="240" w:lineRule="auto"/>
              <w:textAlignment w:val="auto"/>
              <w:rPr>
                <w:rFonts w:ascii="Courier" w:hAnsi="Courier" w:cs="Monaco"/>
                <w:sz w:val="20"/>
              </w:rPr>
            </w:pP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String response = …; // XML response from naming authority</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XMLDecoder decoder = </w:t>
            </w:r>
            <w:r w:rsidRPr="000402A9">
              <w:rPr>
                <w:rFonts w:ascii="Courier" w:hAnsi="Courier" w:cs="Monaco"/>
                <w:bCs/>
                <w:sz w:val="20"/>
              </w:rPr>
              <w:t>new</w:t>
            </w:r>
            <w:r w:rsidRPr="000402A9">
              <w:rPr>
                <w:rFonts w:ascii="Courier" w:hAnsi="Courier" w:cs="Monaco"/>
                <w:sz w:val="20"/>
              </w:rPr>
              <w:t xml:space="preserve"> XMLDecoder(</w:t>
            </w:r>
            <w:r w:rsidRPr="000402A9">
              <w:rPr>
                <w:rFonts w:ascii="Courier" w:hAnsi="Courier" w:cs="Monaco"/>
                <w:bCs/>
                <w:sz w:val="20"/>
              </w:rPr>
              <w:t>new</w:t>
            </w:r>
            <w:r w:rsidRPr="000402A9">
              <w:rPr>
                <w:rFonts w:ascii="Courier" w:hAnsi="Courier" w:cs="Monaco"/>
                <w:sz w:val="20"/>
              </w:rPr>
              <w:t xml:space="preserve"> StringBufferInputStream(response));</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ab/>
            </w:r>
            <w:r w:rsidRPr="000402A9">
              <w:rPr>
                <w:rFonts w:ascii="Courier" w:hAnsi="Courier" w:cs="Monaco"/>
                <w:sz w:val="20"/>
              </w:rPr>
              <w:tab/>
              <w:t xml:space="preserve">    </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NamingAuthorityConfig ivs = (NamingAuthorityConfig)decoder.readObject();</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decoder.close();</w:t>
            </w:r>
          </w:p>
          <w:p w:rsidR="00865C20" w:rsidRPr="007B0E9A" w:rsidRDefault="00865C20" w:rsidP="007B0E9A">
            <w:pPr>
              <w:autoSpaceDE w:val="0"/>
              <w:autoSpaceDN w:val="0"/>
              <w:spacing w:after="0" w:line="240" w:lineRule="auto"/>
              <w:textAlignment w:val="auto"/>
              <w:rPr>
                <w:rFonts w:ascii="Courier" w:hAnsi="Courier" w:cs="Monaco"/>
                <w:sz w:val="20"/>
              </w:rPr>
            </w:pPr>
          </w:p>
        </w:tc>
      </w:tr>
    </w:tbl>
    <w:p w:rsidR="00865C20" w:rsidRDefault="00865C20" w:rsidP="00865C20"/>
    <w:p w:rsidR="000402A9" w:rsidRDefault="000402A9" w:rsidP="000402A9">
      <w:pPr>
        <w:pStyle w:val="Heading4"/>
      </w:pPr>
      <w:r>
        <w:t>NamingAuthorityConfig Class</w:t>
      </w:r>
    </w:p>
    <w:p w:rsidR="001862E0" w:rsidRDefault="000402A9" w:rsidP="000402A9">
      <w:r>
        <w:t>This class maintains public naming authority configuration. This can be retrieved from the naming authority HTTP server as seen in the previous section.</w:t>
      </w:r>
    </w:p>
    <w:p w:rsidR="001862E0" w:rsidRDefault="001862E0" w:rsidP="001862E0">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1862E0">
        <w:tc>
          <w:tcPr>
            <w:tcW w:w="9936" w:type="dxa"/>
          </w:tcPr>
          <w:p w:rsidR="001862E0" w:rsidRPr="009128B9" w:rsidRDefault="001862E0" w:rsidP="009128B9">
            <w:pPr>
              <w:spacing w:after="0"/>
              <w:rPr>
                <w:rFonts w:ascii="Courier" w:hAnsi="Courier"/>
                <w:sz w:val="20"/>
              </w:rPr>
            </w:pPr>
            <w:r w:rsidRPr="009128B9">
              <w:rPr>
                <w:rFonts w:ascii="Courier" w:hAnsi="Courier"/>
                <w:sz w:val="20"/>
              </w:rPr>
              <w:t xml:space="preserve">public </w:t>
            </w:r>
            <w:r>
              <w:rPr>
                <w:rFonts w:ascii="Courier" w:hAnsi="Courier"/>
                <w:sz w:val="20"/>
              </w:rPr>
              <w:t>class</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1862E0" w:rsidRPr="001862E0" w:rsidRDefault="001862E0" w:rsidP="00A106E6">
            <w:pPr>
              <w:spacing w:after="0"/>
              <w:ind w:left="360"/>
              <w:rPr>
                <w:rFonts w:ascii="Courier" w:hAnsi="Courier"/>
                <w:sz w:val="20"/>
              </w:rPr>
            </w:pPr>
            <w:r w:rsidRPr="001862E0">
              <w:rPr>
                <w:rFonts w:ascii="Courier" w:hAnsi="Courier"/>
                <w:sz w:val="20"/>
              </w:rPr>
              <w:t xml:space="preserve">String </w:t>
            </w:r>
            <w:proofErr w:type="spellStart"/>
            <w:r w:rsidRPr="001862E0">
              <w:rPr>
                <w:rFonts w:ascii="Courier" w:hAnsi="Courier"/>
                <w:sz w:val="20"/>
              </w:rPr>
              <w:t>gridSvcUrl</w:t>
            </w:r>
            <w:proofErr w:type="spellEnd"/>
            <w:r w:rsidRPr="001862E0">
              <w:rPr>
                <w:rFonts w:ascii="Courier" w:hAnsi="Courier"/>
                <w:sz w:val="20"/>
              </w:rPr>
              <w:t>;</w:t>
            </w:r>
          </w:p>
          <w:p w:rsidR="001862E0" w:rsidRPr="001862E0" w:rsidRDefault="001862E0" w:rsidP="001862E0">
            <w:pPr>
              <w:spacing w:after="0"/>
              <w:rPr>
                <w:rFonts w:ascii="Courier" w:hAnsi="Courier"/>
                <w:sz w:val="20"/>
              </w:rPr>
            </w:pPr>
          </w:p>
          <w:p w:rsidR="001862E0" w:rsidRPr="001862E0" w:rsidRDefault="001862E0" w:rsidP="00A106E6">
            <w:pPr>
              <w:spacing w:after="0"/>
              <w:ind w:left="360"/>
              <w:rPr>
                <w:rFonts w:ascii="Courier" w:hAnsi="Courier"/>
                <w:sz w:val="20"/>
              </w:rPr>
            </w:pPr>
            <w:r w:rsidRPr="001862E0">
              <w:rPr>
                <w:rFonts w:ascii="Courier" w:hAnsi="Courier"/>
                <w:sz w:val="20"/>
              </w:rPr>
              <w:t>NamingAuthorityConfig()</w:t>
            </w:r>
            <w:r>
              <w:rPr>
                <w:rFonts w:ascii="Courier" w:hAnsi="Courier"/>
                <w:sz w:val="20"/>
              </w:rPr>
              <w:t>;</w:t>
            </w:r>
            <w:r w:rsidRPr="001862E0">
              <w:rPr>
                <w:rFonts w:ascii="Courier" w:hAnsi="Courier"/>
                <w:sz w:val="20"/>
              </w:rPr>
              <w:t xml:space="preserve">  </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 xml:space="preserve">NamingAuthorityConfig( </w:t>
            </w:r>
            <w:proofErr w:type="spellStart"/>
            <w:r w:rsidR="001862E0" w:rsidRPr="001862E0">
              <w:rPr>
                <w:rFonts w:ascii="Courier" w:hAnsi="Courier"/>
                <w:sz w:val="20"/>
              </w:rPr>
              <w:t>org.cagrid.identifiers.namingauthority.NamingAuthorityConfig</w:t>
            </w:r>
            <w:proofErr w:type="spellEnd"/>
            <w:r w:rsidR="001862E0" w:rsidRPr="001862E0">
              <w:rPr>
                <w:rFonts w:ascii="Courier" w:hAnsi="Courier"/>
                <w:sz w:val="20"/>
              </w:rPr>
              <w:t>)</w:t>
            </w:r>
            <w:r w:rsidR="001862E0">
              <w:rPr>
                <w:rFonts w:ascii="Courier" w:hAnsi="Courier"/>
                <w:sz w:val="20"/>
              </w:rPr>
              <w:t>;</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 xml:space="preserve">void </w:t>
            </w:r>
            <w:proofErr w:type="spellStart"/>
            <w:r w:rsidR="001862E0" w:rsidRPr="001862E0">
              <w:rPr>
                <w:rFonts w:ascii="Courier" w:hAnsi="Courier"/>
                <w:sz w:val="20"/>
              </w:rPr>
              <w:t>setGridSvcUrl</w:t>
            </w:r>
            <w:proofErr w:type="spellEnd"/>
            <w:r w:rsidR="001862E0" w:rsidRPr="001862E0">
              <w:rPr>
                <w:rFonts w:ascii="Courier" w:hAnsi="Courier"/>
                <w:sz w:val="20"/>
              </w:rPr>
              <w:t xml:space="preserve">( String </w:t>
            </w:r>
            <w:proofErr w:type="spellStart"/>
            <w:r w:rsidR="001862E0" w:rsidRPr="001862E0">
              <w:rPr>
                <w:rFonts w:ascii="Courier" w:hAnsi="Courier"/>
                <w:sz w:val="20"/>
              </w:rPr>
              <w:t>gridSvcUrl</w:t>
            </w:r>
            <w:proofErr w:type="spellEnd"/>
            <w:r w:rsidR="001862E0" w:rsidRPr="001862E0">
              <w:rPr>
                <w:rFonts w:ascii="Courier" w:hAnsi="Courier"/>
                <w:sz w:val="20"/>
              </w:rPr>
              <w:t xml:space="preserve"> )</w:t>
            </w:r>
            <w:r w:rsidR="001862E0">
              <w:rPr>
                <w:rFonts w:ascii="Courier" w:hAnsi="Courier"/>
                <w:sz w:val="20"/>
              </w:rPr>
              <w:t>;</w:t>
            </w:r>
            <w:r w:rsidR="001862E0" w:rsidRPr="001862E0">
              <w:rPr>
                <w:rFonts w:ascii="Courier" w:hAnsi="Courier"/>
                <w:sz w:val="20"/>
              </w:rPr>
              <w:t xml:space="preserve"> </w:t>
            </w:r>
          </w:p>
          <w:p w:rsid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 xml:space="preserve">String </w:t>
            </w:r>
            <w:proofErr w:type="spellStart"/>
            <w:r w:rsidR="001862E0" w:rsidRPr="001862E0">
              <w:rPr>
                <w:rFonts w:ascii="Courier" w:hAnsi="Courier"/>
                <w:sz w:val="20"/>
              </w:rPr>
              <w:t>getGridSvcUrl</w:t>
            </w:r>
            <w:proofErr w:type="spellEnd"/>
            <w:r w:rsidR="001862E0" w:rsidRPr="001862E0">
              <w:rPr>
                <w:rFonts w:ascii="Courier" w:hAnsi="Courier"/>
                <w:sz w:val="20"/>
              </w:rPr>
              <w:t>()</w:t>
            </w:r>
            <w:r w:rsidR="001862E0">
              <w:rPr>
                <w:rFonts w:ascii="Courier" w:hAnsi="Courier"/>
                <w:sz w:val="20"/>
              </w:rPr>
              <w:t>;</w:t>
            </w:r>
          </w:p>
          <w:p w:rsidR="001862E0" w:rsidRDefault="001862E0" w:rsidP="001862E0">
            <w:pPr>
              <w:spacing w:after="0"/>
            </w:pPr>
            <w:r w:rsidRPr="009128B9">
              <w:rPr>
                <w:rFonts w:ascii="Courier" w:hAnsi="Courier"/>
                <w:sz w:val="20"/>
              </w:rPr>
              <w:t>}</w:t>
            </w:r>
          </w:p>
        </w:tc>
      </w:tr>
    </w:tbl>
    <w:p w:rsidR="00524DE6" w:rsidRDefault="00524DE6" w:rsidP="000402A9"/>
    <w:p w:rsidR="007B0E9A" w:rsidRPr="000402A9" w:rsidRDefault="00693053" w:rsidP="000402A9">
      <w:r>
        <w:t xml:space="preserve">Currently, the only available public configuration setting is the URL of the naming authority grid service (if </w:t>
      </w:r>
      <w:r w:rsidR="00BE2BDC">
        <w:t>deployed</w:t>
      </w:r>
      <w:r>
        <w:t>).</w:t>
      </w:r>
    </w:p>
    <w:p w:rsidR="00BE2BDC" w:rsidRDefault="00BE2BDC" w:rsidP="00F75AB8">
      <w:pPr>
        <w:pStyle w:val="Heading3"/>
      </w:pPr>
    </w:p>
    <w:p w:rsidR="00702B5A" w:rsidRDefault="00702B5A" w:rsidP="00F75AB8">
      <w:pPr>
        <w:pStyle w:val="Heading3"/>
      </w:pPr>
      <w:proofErr w:type="spellStart"/>
      <w:r>
        <w:t>org.cagrid.identifiers.namingauthority</w:t>
      </w:r>
      <w:proofErr w:type="spellEnd"/>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9128B9" w:rsidRDefault="00A106E6"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r>
              <w:rPr>
                <w:rFonts w:ascii="Courier" w:hAnsi="Courier"/>
                <w:b/>
                <w:sz w:val="20"/>
              </w:rPr>
              <w:t>NamingAuthorityConfig</w:t>
            </w:r>
            <w:r w:rsidRPr="009128B9">
              <w:rPr>
                <w:rFonts w:ascii="Courier" w:hAnsi="Courier"/>
                <w:sz w:val="20"/>
              </w:rPr>
              <w:t xml:space="preserve"> {</w:t>
            </w:r>
          </w:p>
          <w:p w:rsidR="00A106E6" w:rsidRPr="00A106E6" w:rsidRDefault="00A106E6" w:rsidP="00A106E6">
            <w:pPr>
              <w:spacing w:after="0"/>
              <w:ind w:left="360"/>
              <w:rPr>
                <w:rFonts w:ascii="Courier" w:hAnsi="Courier"/>
                <w:sz w:val="20"/>
              </w:rPr>
            </w:pPr>
            <w:r w:rsidRPr="00A106E6">
              <w:rPr>
                <w:rFonts w:ascii="Courier" w:hAnsi="Courier"/>
                <w:sz w:val="20"/>
              </w:rPr>
              <w:t xml:space="preserve">String </w:t>
            </w:r>
            <w:proofErr w:type="spellStart"/>
            <w:r w:rsidRPr="00A106E6">
              <w:rPr>
                <w:rFonts w:ascii="Courier" w:hAnsi="Courier"/>
                <w:sz w:val="20"/>
              </w:rPr>
              <w:t>getPrefix</w:t>
            </w:r>
            <w:proofErr w:type="spellEnd"/>
            <w:r w:rsidRPr="00A106E6">
              <w:rPr>
                <w:rFonts w:ascii="Courier" w:hAnsi="Courier"/>
                <w:sz w:val="20"/>
              </w:rPr>
              <w:t>();</w:t>
            </w:r>
          </w:p>
          <w:p w:rsidR="00A106E6" w:rsidRPr="00A106E6" w:rsidRDefault="00A106E6" w:rsidP="00A106E6">
            <w:pPr>
              <w:spacing w:after="0"/>
              <w:rPr>
                <w:rFonts w:ascii="Courier" w:hAnsi="Courier"/>
                <w:sz w:val="20"/>
              </w:rPr>
            </w:pPr>
            <w:r w:rsidRPr="00A106E6">
              <w:rPr>
                <w:rFonts w:ascii="Courier" w:hAnsi="Courier"/>
                <w:sz w:val="20"/>
              </w:rPr>
              <w:t xml:space="preserve">   Integer </w:t>
            </w:r>
            <w:proofErr w:type="spellStart"/>
            <w:r w:rsidRPr="00A106E6">
              <w:rPr>
                <w:rFonts w:ascii="Courier" w:hAnsi="Courier"/>
                <w:sz w:val="20"/>
              </w:rPr>
              <w:t>getHttpServerPort</w:t>
            </w:r>
            <w:proofErr w:type="spellEnd"/>
            <w:r w:rsidRPr="00A106E6">
              <w:rPr>
                <w:rFonts w:ascii="Courier" w:hAnsi="Courier"/>
                <w:sz w:val="20"/>
              </w:rPr>
              <w:t>();</w:t>
            </w:r>
          </w:p>
          <w:p w:rsidR="00A106E6" w:rsidRPr="00A106E6" w:rsidRDefault="00A106E6" w:rsidP="00A106E6">
            <w:pPr>
              <w:spacing w:after="0"/>
              <w:rPr>
                <w:rFonts w:ascii="Courier" w:hAnsi="Courier"/>
                <w:sz w:val="20"/>
              </w:rPr>
            </w:pPr>
            <w:r w:rsidRPr="00A106E6">
              <w:rPr>
                <w:rFonts w:ascii="Courier" w:hAnsi="Courier"/>
                <w:sz w:val="20"/>
              </w:rPr>
              <w:t xml:space="preserve">   String </w:t>
            </w:r>
            <w:proofErr w:type="spellStart"/>
            <w:r w:rsidRPr="00A106E6">
              <w:rPr>
                <w:rFonts w:ascii="Courier" w:hAnsi="Courier"/>
                <w:sz w:val="20"/>
              </w:rPr>
              <w:t>getGridSvcUrl</w:t>
            </w:r>
            <w:proofErr w:type="spellEnd"/>
            <w:r w:rsidRPr="00A106E6">
              <w:rPr>
                <w:rFonts w:ascii="Courier" w:hAnsi="Courier"/>
                <w:sz w:val="20"/>
              </w:rPr>
              <w:t>();</w:t>
            </w:r>
          </w:p>
          <w:p w:rsidR="00A106E6" w:rsidRPr="00A106E6" w:rsidRDefault="00A106E6" w:rsidP="00A106E6">
            <w:pPr>
              <w:spacing w:after="0"/>
              <w:rPr>
                <w:rFonts w:ascii="Courier" w:hAnsi="Courier"/>
                <w:sz w:val="20"/>
              </w:rPr>
            </w:pPr>
            <w:r w:rsidRPr="00A106E6">
              <w:rPr>
                <w:rFonts w:ascii="Courier" w:hAnsi="Courier"/>
                <w:sz w:val="20"/>
              </w:rPr>
              <w:t xml:space="preserve">   String </w:t>
            </w:r>
            <w:proofErr w:type="spellStart"/>
            <w:r w:rsidRPr="00A106E6">
              <w:rPr>
                <w:rFonts w:ascii="Courier" w:hAnsi="Courier"/>
                <w:sz w:val="20"/>
              </w:rPr>
              <w:t>getDbUserName</w:t>
            </w:r>
            <w:proofErr w:type="spellEnd"/>
            <w:r w:rsidRPr="00A106E6">
              <w:rPr>
                <w:rFonts w:ascii="Courier" w:hAnsi="Courier"/>
                <w:sz w:val="20"/>
              </w:rPr>
              <w:t>();</w:t>
            </w:r>
          </w:p>
          <w:p w:rsidR="00A106E6" w:rsidRPr="00A106E6" w:rsidRDefault="00A106E6" w:rsidP="00A106E6">
            <w:pPr>
              <w:spacing w:after="0"/>
              <w:rPr>
                <w:rFonts w:ascii="Courier" w:hAnsi="Courier"/>
                <w:sz w:val="20"/>
              </w:rPr>
            </w:pPr>
            <w:r w:rsidRPr="00A106E6">
              <w:rPr>
                <w:rFonts w:ascii="Courier" w:hAnsi="Courier"/>
                <w:sz w:val="20"/>
              </w:rPr>
              <w:t xml:space="preserve">   String </w:t>
            </w:r>
            <w:proofErr w:type="spellStart"/>
            <w:r w:rsidRPr="00A106E6">
              <w:rPr>
                <w:rFonts w:ascii="Courier" w:hAnsi="Courier"/>
                <w:sz w:val="20"/>
              </w:rPr>
              <w:t>getDbPassword</w:t>
            </w:r>
            <w:proofErr w:type="spellEnd"/>
            <w:r w:rsidRPr="00A106E6">
              <w:rPr>
                <w:rFonts w:ascii="Courier" w:hAnsi="Courier"/>
                <w:sz w:val="20"/>
              </w:rPr>
              <w:t>();</w:t>
            </w:r>
          </w:p>
          <w:p w:rsidR="00A106E6" w:rsidRPr="00A106E6" w:rsidRDefault="00A106E6" w:rsidP="00A106E6">
            <w:pPr>
              <w:spacing w:after="0"/>
              <w:rPr>
                <w:rFonts w:ascii="Courier" w:hAnsi="Courier"/>
                <w:sz w:val="20"/>
              </w:rPr>
            </w:pPr>
            <w:r w:rsidRPr="00A106E6">
              <w:rPr>
                <w:rFonts w:ascii="Courier" w:hAnsi="Courier"/>
                <w:sz w:val="20"/>
              </w:rPr>
              <w:t xml:space="preserve">   String </w:t>
            </w:r>
            <w:proofErr w:type="spellStart"/>
            <w:r w:rsidRPr="00A106E6">
              <w:rPr>
                <w:rFonts w:ascii="Courier" w:hAnsi="Courier"/>
                <w:sz w:val="20"/>
              </w:rPr>
              <w:t>getDbUrl</w:t>
            </w:r>
            <w:proofErr w:type="spellEnd"/>
            <w:r w:rsidRPr="00A106E6">
              <w:rPr>
                <w:rFonts w:ascii="Courier" w:hAnsi="Courier"/>
                <w:sz w:val="20"/>
              </w:rPr>
              <w:t>();</w:t>
            </w:r>
          </w:p>
          <w:p w:rsidR="00A106E6" w:rsidRDefault="00A106E6" w:rsidP="001862E0">
            <w:pPr>
              <w:spacing w:after="0"/>
            </w:pPr>
            <w:r w:rsidRPr="009128B9">
              <w:rPr>
                <w:rFonts w:ascii="Courier" w:hAnsi="Courier"/>
                <w:sz w:val="20"/>
              </w:rPr>
              <w:t>}</w:t>
            </w:r>
          </w:p>
        </w:tc>
      </w:tr>
    </w:tbl>
    <w:p w:rsidR="00A106E6" w:rsidRDefault="00A106E6" w:rsidP="00B44FFE"/>
    <w:p w:rsidR="00A106E6" w:rsidRDefault="00A106E6" w:rsidP="00A106E6">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A106E6" w:rsidRDefault="00A106E6" w:rsidP="00A106E6">
            <w:pPr>
              <w:spacing w:after="0"/>
              <w:rPr>
                <w:rFonts w:ascii="Courier" w:hAnsi="Courier"/>
                <w:sz w:val="20"/>
              </w:rPr>
            </w:pPr>
            <w:r w:rsidRPr="00A106E6">
              <w:rPr>
                <w:rFonts w:ascii="Courier" w:hAnsi="Courier"/>
                <w:sz w:val="20"/>
              </w:rPr>
              <w:t xml:space="preserve">public abstract class </w:t>
            </w:r>
            <w:proofErr w:type="spellStart"/>
            <w:r w:rsidRPr="00A106E6">
              <w:rPr>
                <w:rFonts w:ascii="Courier" w:hAnsi="Courier"/>
                <w:b/>
                <w:sz w:val="20"/>
              </w:rPr>
              <w:t>NamingAuthority</w:t>
            </w:r>
            <w:proofErr w:type="spellEnd"/>
            <w:r w:rsidRPr="00A106E6">
              <w:rPr>
                <w:rFonts w:ascii="Courier" w:hAnsi="Courier"/>
                <w:sz w:val="20"/>
              </w:rPr>
              <w:t xml:space="preserve"> {</w:t>
            </w:r>
          </w:p>
          <w:p w:rsidR="00A106E6" w:rsidRPr="00A106E6" w:rsidRDefault="00A106E6" w:rsidP="00A106E6">
            <w:pPr>
              <w:spacing w:after="0"/>
              <w:rPr>
                <w:rFonts w:ascii="Courier" w:hAnsi="Courier"/>
                <w:sz w:val="20"/>
              </w:rPr>
            </w:pPr>
          </w:p>
          <w:p w:rsidR="00A106E6" w:rsidRPr="00A106E6" w:rsidRDefault="00A106E6" w:rsidP="00A106E6">
            <w:pPr>
              <w:spacing w:after="0"/>
              <w:ind w:left="360"/>
              <w:rPr>
                <w:rFonts w:ascii="Courier" w:hAnsi="Courier"/>
                <w:sz w:val="20"/>
              </w:rPr>
            </w:pPr>
            <w:r w:rsidRPr="00A106E6">
              <w:rPr>
                <w:rFonts w:ascii="Courier" w:hAnsi="Courier"/>
                <w:sz w:val="20"/>
              </w:rPr>
              <w:t xml:space="preserve">NamingAuthorityConfig </w:t>
            </w:r>
            <w:proofErr w:type="spellStart"/>
            <w:r w:rsidRPr="00A106E6">
              <w:rPr>
                <w:rFonts w:ascii="Courier" w:hAnsi="Courier"/>
                <w:sz w:val="20"/>
              </w:rPr>
              <w:t>config</w:t>
            </w:r>
            <w:proofErr w:type="spellEnd"/>
            <w:r w:rsidRPr="00A106E6">
              <w:rPr>
                <w:rFonts w:ascii="Courier" w:hAnsi="Courier"/>
                <w:sz w:val="20"/>
              </w:rPr>
              <w:t>;</w:t>
            </w:r>
          </w:p>
          <w:p w:rsidR="00A106E6" w:rsidRPr="00A106E6" w:rsidRDefault="00A106E6" w:rsidP="00A106E6">
            <w:pPr>
              <w:spacing w:after="0"/>
              <w:rPr>
                <w:rFonts w:ascii="Courier" w:hAnsi="Courier"/>
                <w:sz w:val="20"/>
              </w:rPr>
            </w:pPr>
          </w:p>
          <w:p w:rsidR="00A106E6" w:rsidRDefault="00A106E6" w:rsidP="00A106E6">
            <w:pPr>
              <w:spacing w:after="0"/>
              <w:rPr>
                <w:rFonts w:ascii="Courier" w:hAnsi="Courier"/>
                <w:sz w:val="20"/>
              </w:rPr>
            </w:pPr>
            <w:r>
              <w:rPr>
                <w:rFonts w:ascii="Courier" w:hAnsi="Courier"/>
                <w:sz w:val="20"/>
              </w:rPr>
              <w:t xml:space="preserve">   </w:t>
            </w:r>
            <w:proofErr w:type="spellStart"/>
            <w:r w:rsidRPr="00A106E6">
              <w:rPr>
                <w:rFonts w:ascii="Courier" w:hAnsi="Courier"/>
                <w:sz w:val="20"/>
              </w:rPr>
              <w:t>NamingAuthority</w:t>
            </w:r>
            <w:proofErr w:type="spellEnd"/>
            <w:r w:rsidRPr="00A106E6">
              <w:rPr>
                <w:rFonts w:ascii="Courier" w:hAnsi="Courier"/>
                <w:sz w:val="20"/>
              </w:rPr>
              <w:t xml:space="preserve">( NamingAuthorityConfig </w:t>
            </w:r>
            <w:proofErr w:type="spellStart"/>
            <w:r w:rsidRPr="00A106E6">
              <w:rPr>
                <w:rFonts w:ascii="Courier" w:hAnsi="Courier"/>
                <w:sz w:val="20"/>
              </w:rPr>
              <w:t>config</w:t>
            </w:r>
            <w:proofErr w:type="spellEnd"/>
            <w:r w:rsidRPr="00A106E6">
              <w:rPr>
                <w:rFonts w:ascii="Courier" w:hAnsi="Courier"/>
                <w:sz w:val="20"/>
              </w:rPr>
              <w:t xml:space="preserve"> )</w:t>
            </w:r>
            <w:r>
              <w:rPr>
                <w:rFonts w:ascii="Courier" w:hAnsi="Courier"/>
                <w:sz w:val="20"/>
              </w:rPr>
              <w:t>;</w:t>
            </w:r>
          </w:p>
          <w:p w:rsidR="00A106E6" w:rsidRDefault="00A106E6" w:rsidP="00A106E6">
            <w:pPr>
              <w:spacing w:after="0"/>
              <w:rPr>
                <w:rFonts w:ascii="Courier" w:hAnsi="Courier"/>
                <w:sz w:val="20"/>
              </w:rPr>
            </w:pPr>
          </w:p>
          <w:p w:rsidR="00A106E6" w:rsidRDefault="00A106E6" w:rsidP="00A106E6">
            <w:pPr>
              <w:spacing w:after="0"/>
              <w:ind w:left="360"/>
              <w:rPr>
                <w:rFonts w:ascii="Courier" w:hAnsi="Courier"/>
                <w:sz w:val="20"/>
              </w:rPr>
            </w:pPr>
            <w:r w:rsidRPr="00A106E6">
              <w:rPr>
                <w:rFonts w:ascii="Courier" w:hAnsi="Courier"/>
                <w:sz w:val="20"/>
              </w:rPr>
              <w:t xml:space="preserve">NamingAuthorityConfig </w:t>
            </w:r>
            <w:proofErr w:type="spellStart"/>
            <w:r w:rsidRPr="00A106E6">
              <w:rPr>
                <w:rFonts w:ascii="Courier" w:hAnsi="Courier"/>
                <w:sz w:val="20"/>
              </w:rPr>
              <w:t>getConfig</w:t>
            </w:r>
            <w:proofErr w:type="spellEnd"/>
            <w:r w:rsidRPr="00A106E6">
              <w:rPr>
                <w:rFonts w:ascii="Courier" w:hAnsi="Courier"/>
                <w:sz w:val="20"/>
              </w:rPr>
              <w:t>()</w:t>
            </w:r>
            <w:r>
              <w:rPr>
                <w:rFonts w:ascii="Courier" w:hAnsi="Courier"/>
                <w:sz w:val="20"/>
              </w:rPr>
              <w:t>;</w:t>
            </w:r>
          </w:p>
          <w:p w:rsidR="00A106E6" w:rsidRDefault="00A106E6" w:rsidP="00A106E6">
            <w:pPr>
              <w:spacing w:after="0"/>
            </w:pPr>
            <w:r>
              <w:rPr>
                <w:rFonts w:ascii="Courier" w:hAnsi="Courier"/>
                <w:sz w:val="20"/>
              </w:rPr>
              <w:t>}</w:t>
            </w:r>
          </w:p>
        </w:tc>
      </w:tr>
    </w:tbl>
    <w:p w:rsidR="00A106E6" w:rsidRDefault="00A106E6" w:rsidP="00A106E6"/>
    <w:p w:rsidR="00582875" w:rsidRDefault="00582875" w:rsidP="00582875">
      <w:pPr>
        <w:pStyle w:val="Heading3"/>
      </w:pPr>
      <w:proofErr w:type="spellStart"/>
      <w:r>
        <w:t>org.cagrid.identifiers.namingauthority.impl</w:t>
      </w:r>
      <w:proofErr w:type="spellEnd"/>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582875" w:rsidRPr="009128B9" w:rsidRDefault="00582875" w:rsidP="009128B9">
            <w:pPr>
              <w:spacing w:after="0"/>
              <w:rPr>
                <w:rFonts w:ascii="Courier" w:hAnsi="Courier"/>
                <w:sz w:val="20"/>
              </w:rPr>
            </w:pPr>
            <w:r w:rsidRPr="009128B9">
              <w:rPr>
                <w:rFonts w:ascii="Courier" w:hAnsi="Courier"/>
                <w:sz w:val="20"/>
              </w:rPr>
              <w:t xml:space="preserve">public </w:t>
            </w:r>
            <w:r>
              <w:rPr>
                <w:rFonts w:ascii="Courier" w:hAnsi="Courier"/>
                <w:sz w:val="20"/>
              </w:rPr>
              <w:t>interface</w:t>
            </w:r>
            <w:r w:rsidRPr="009128B9">
              <w:rPr>
                <w:rFonts w:ascii="Courier" w:hAnsi="Courier"/>
                <w:sz w:val="20"/>
              </w:rPr>
              <w:t xml:space="preserve"> </w:t>
            </w:r>
            <w:proofErr w:type="spellStart"/>
            <w:r>
              <w:rPr>
                <w:rFonts w:ascii="Courier" w:hAnsi="Courier"/>
                <w:b/>
                <w:sz w:val="20"/>
              </w:rPr>
              <w:t>NamingAuthorityConfigImpl</w:t>
            </w:r>
            <w:proofErr w:type="spellEnd"/>
            <w:r w:rsidRPr="009128B9">
              <w:rPr>
                <w:rFonts w:ascii="Courier" w:hAnsi="Courier"/>
                <w:sz w:val="20"/>
              </w:rPr>
              <w:t xml:space="preserve"> </w:t>
            </w:r>
            <w:r>
              <w:rPr>
                <w:rFonts w:ascii="Courier" w:hAnsi="Courier"/>
                <w:sz w:val="20"/>
              </w:rPr>
              <w:t xml:space="preserve">implements NamingAuthorityConfig </w:t>
            </w:r>
            <w:r w:rsidRPr="009128B9">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prefix</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 xml:space="preserve">Integer </w:t>
            </w:r>
            <w:proofErr w:type="spellStart"/>
            <w:r>
              <w:rPr>
                <w:rFonts w:ascii="Courier" w:hAnsi="Courier"/>
                <w:sz w:val="20"/>
              </w:rPr>
              <w:t>httpServerPort</w:t>
            </w:r>
            <w:proofErr w:type="spellEnd"/>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 xml:space="preserve">String </w:t>
            </w:r>
            <w:proofErr w:type="spellStart"/>
            <w:r>
              <w:rPr>
                <w:rFonts w:ascii="Courier" w:hAnsi="Courier"/>
                <w:sz w:val="20"/>
              </w:rPr>
              <w:t>gridSvcUrl</w:t>
            </w:r>
            <w:proofErr w:type="spellEnd"/>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 xml:space="preserve">String </w:t>
            </w:r>
            <w:proofErr w:type="spellStart"/>
            <w:r>
              <w:rPr>
                <w:rFonts w:ascii="Courier" w:hAnsi="Courier"/>
                <w:sz w:val="20"/>
              </w:rPr>
              <w:t>dbUrl</w:t>
            </w:r>
            <w:proofErr w:type="spellEnd"/>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 xml:space="preserve">String </w:t>
            </w:r>
            <w:proofErr w:type="spellStart"/>
            <w:r>
              <w:rPr>
                <w:rFonts w:ascii="Courier" w:hAnsi="Courier"/>
                <w:sz w:val="20"/>
              </w:rPr>
              <w:t>dbUser</w:t>
            </w:r>
            <w:proofErr w:type="spellEnd"/>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 xml:space="preserve">String </w:t>
            </w:r>
            <w:proofErr w:type="spellStart"/>
            <w:r>
              <w:rPr>
                <w:rFonts w:ascii="Courier" w:hAnsi="Courier"/>
                <w:sz w:val="20"/>
              </w:rPr>
              <w:t>dbPassword</w:t>
            </w:r>
            <w:proofErr w:type="spellEnd"/>
            <w:r w:rsidRPr="00A548E2">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 xml:space="preserve">  </w:t>
            </w:r>
          </w:p>
          <w:p w:rsidR="00A548E2" w:rsidRPr="00A548E2" w:rsidRDefault="007A683E" w:rsidP="007A683E">
            <w:pPr>
              <w:spacing w:after="0"/>
              <w:ind w:left="360"/>
              <w:rPr>
                <w:rFonts w:ascii="Courier" w:hAnsi="Courier"/>
                <w:sz w:val="20"/>
              </w:rPr>
            </w:pPr>
            <w:r>
              <w:rPr>
                <w:rFonts w:ascii="Courier" w:hAnsi="Courier"/>
                <w:sz w:val="20"/>
              </w:rPr>
              <w:t xml:space="preserve">void </w:t>
            </w:r>
            <w:proofErr w:type="spellStart"/>
            <w:r>
              <w:rPr>
                <w:rFonts w:ascii="Courier" w:hAnsi="Courier"/>
                <w:sz w:val="20"/>
              </w:rPr>
              <w:t>setPrefix</w:t>
            </w:r>
            <w:proofErr w:type="spellEnd"/>
            <w:r>
              <w:rPr>
                <w:rFonts w:ascii="Courier" w:hAnsi="Courier"/>
                <w:sz w:val="20"/>
              </w:rPr>
              <w:t>( String prefix );</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proofErr w:type="spellStart"/>
            <w:r w:rsidRPr="00A548E2">
              <w:rPr>
                <w:rFonts w:ascii="Courier" w:hAnsi="Courier"/>
                <w:sz w:val="20"/>
              </w:rPr>
              <w:t>getPrefix</w:t>
            </w:r>
            <w:proofErr w:type="spellEnd"/>
            <w:r w:rsidRPr="00A548E2">
              <w:rPr>
                <w:rFonts w:ascii="Courier" w:hAnsi="Courier"/>
                <w:sz w:val="20"/>
              </w:rPr>
              <w:t>()</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proofErr w:type="spellStart"/>
            <w:r w:rsidRPr="00A548E2">
              <w:rPr>
                <w:rFonts w:ascii="Courier" w:hAnsi="Courier"/>
                <w:sz w:val="20"/>
              </w:rPr>
              <w:t>setHttpServerPort</w:t>
            </w:r>
            <w:proofErr w:type="spellEnd"/>
            <w:r w:rsidRPr="00A548E2">
              <w:rPr>
                <w:rFonts w:ascii="Courier" w:hAnsi="Courier"/>
                <w:sz w:val="20"/>
              </w:rPr>
              <w:t>( Integer port )</w:t>
            </w:r>
            <w:r w:rsidR="007A683E">
              <w:rPr>
                <w:rFonts w:ascii="Courier" w:hAnsi="Courier"/>
                <w:sz w:val="20"/>
              </w:rPr>
              <w:t>;</w:t>
            </w:r>
          </w:p>
          <w:p w:rsidR="00A548E2" w:rsidRPr="00A548E2" w:rsidRDefault="007A683E" w:rsidP="007A683E">
            <w:pPr>
              <w:spacing w:after="0"/>
              <w:ind w:left="360"/>
              <w:rPr>
                <w:rFonts w:ascii="Courier" w:hAnsi="Courier"/>
                <w:sz w:val="20"/>
              </w:rPr>
            </w:pPr>
            <w:r>
              <w:rPr>
                <w:rFonts w:ascii="Courier" w:hAnsi="Courier"/>
                <w:sz w:val="20"/>
              </w:rPr>
              <w:t xml:space="preserve">Integer </w:t>
            </w:r>
            <w:proofErr w:type="spellStart"/>
            <w:r>
              <w:rPr>
                <w:rFonts w:ascii="Courier" w:hAnsi="Courier"/>
                <w:sz w:val="20"/>
              </w:rPr>
              <w:t>getHttpServerPort</w:t>
            </w:r>
            <w:proofErr w:type="spellEnd"/>
            <w:r>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proofErr w:type="spellStart"/>
            <w:r w:rsidRPr="00A548E2">
              <w:rPr>
                <w:rFonts w:ascii="Courier" w:hAnsi="Courier"/>
                <w:sz w:val="20"/>
              </w:rPr>
              <w:t>setGridSvcUrl</w:t>
            </w:r>
            <w:proofErr w:type="spellEnd"/>
            <w:r w:rsidRPr="00A548E2">
              <w:rPr>
                <w:rFonts w:ascii="Courier" w:hAnsi="Courier"/>
                <w:sz w:val="20"/>
              </w:rPr>
              <w:t xml:space="preserve">(String </w:t>
            </w:r>
            <w:proofErr w:type="spellStart"/>
            <w:r w:rsidRPr="00A548E2">
              <w:rPr>
                <w:rFonts w:ascii="Courier" w:hAnsi="Courier"/>
                <w:sz w:val="20"/>
              </w:rPr>
              <w:t>gridSvcUrl</w:t>
            </w:r>
            <w:proofErr w:type="spellEnd"/>
            <w:r w:rsidRPr="00A548E2">
              <w:rPr>
                <w:rFonts w:ascii="Courier" w:hAnsi="Courier"/>
                <w:sz w:val="20"/>
              </w:rPr>
              <w:t>)</w:t>
            </w:r>
            <w:r w:rsidR="007A683E">
              <w:rPr>
                <w:rFonts w:ascii="Courier" w:hAnsi="Courier"/>
                <w:sz w:val="20"/>
              </w:rPr>
              <w:t>;</w:t>
            </w:r>
          </w:p>
          <w:p w:rsidR="00A548E2" w:rsidRDefault="00A548E2" w:rsidP="007A683E">
            <w:pPr>
              <w:spacing w:after="0"/>
              <w:ind w:left="360"/>
              <w:rPr>
                <w:rFonts w:ascii="Courier" w:hAnsi="Courier"/>
                <w:sz w:val="20"/>
              </w:rPr>
            </w:pPr>
            <w:r w:rsidRPr="00A548E2">
              <w:rPr>
                <w:rFonts w:ascii="Courier" w:hAnsi="Courier"/>
                <w:sz w:val="20"/>
              </w:rPr>
              <w:t xml:space="preserve">String </w:t>
            </w:r>
            <w:proofErr w:type="spellStart"/>
            <w:r w:rsidRPr="00A548E2">
              <w:rPr>
                <w:rFonts w:ascii="Courier" w:hAnsi="Courier"/>
                <w:sz w:val="20"/>
              </w:rPr>
              <w:t>getGridSvcUrl</w:t>
            </w:r>
            <w:proofErr w:type="spellEnd"/>
            <w:r w:rsidRPr="00A548E2">
              <w:rPr>
                <w:rFonts w:ascii="Courier" w:hAnsi="Courier"/>
                <w:sz w:val="20"/>
              </w:rPr>
              <w:t>()</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proofErr w:type="spellStart"/>
            <w:r w:rsidRPr="00A548E2">
              <w:rPr>
                <w:rFonts w:ascii="Courier" w:hAnsi="Courier"/>
                <w:sz w:val="20"/>
              </w:rPr>
              <w:t>setDbUrl</w:t>
            </w:r>
            <w:proofErr w:type="spellEnd"/>
            <w:r w:rsidRPr="00A548E2">
              <w:rPr>
                <w:rFonts w:ascii="Courier" w:hAnsi="Courier"/>
                <w:sz w:val="20"/>
              </w:rPr>
              <w:t xml:space="preserve">( String </w:t>
            </w:r>
            <w:proofErr w:type="spellStart"/>
            <w:r w:rsidRPr="00A548E2">
              <w:rPr>
                <w:rFonts w:ascii="Courier" w:hAnsi="Courier"/>
                <w:sz w:val="20"/>
              </w:rPr>
              <w:t>dbUrl</w:t>
            </w:r>
            <w:proofErr w:type="spellEnd"/>
            <w:r w:rsidRPr="00A548E2">
              <w:rPr>
                <w:rFonts w:ascii="Courier" w:hAnsi="Courier"/>
                <w:sz w:val="20"/>
              </w:rPr>
              <w:t xml:space="preserve"> )</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proofErr w:type="spellStart"/>
            <w:r w:rsidRPr="00A548E2">
              <w:rPr>
                <w:rFonts w:ascii="Courier" w:hAnsi="Courier"/>
                <w:sz w:val="20"/>
              </w:rPr>
              <w:t>getDbUrl</w:t>
            </w:r>
            <w:proofErr w:type="spellEnd"/>
            <w:r w:rsidRPr="00A548E2">
              <w:rPr>
                <w:rFonts w:ascii="Courier" w:hAnsi="Courier"/>
                <w:sz w:val="20"/>
              </w:rPr>
              <w:t>()</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 xml:space="preserve">void </w:t>
            </w:r>
            <w:proofErr w:type="spellStart"/>
            <w:r w:rsidRPr="00A548E2">
              <w:rPr>
                <w:rFonts w:ascii="Courier" w:hAnsi="Courier"/>
                <w:sz w:val="20"/>
              </w:rPr>
              <w:t>setDbUser</w:t>
            </w:r>
            <w:proofErr w:type="spellEnd"/>
            <w:r w:rsidRPr="00A548E2">
              <w:rPr>
                <w:rFonts w:ascii="Courier" w:hAnsi="Courier"/>
                <w:sz w:val="20"/>
              </w:rPr>
              <w:t>( String user )</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proofErr w:type="spellStart"/>
            <w:r w:rsidRPr="00A548E2">
              <w:rPr>
                <w:rFonts w:ascii="Courier" w:hAnsi="Courier"/>
                <w:sz w:val="20"/>
              </w:rPr>
              <w:t>getDbUserName</w:t>
            </w:r>
            <w:proofErr w:type="spellEnd"/>
            <w:r w:rsidRPr="00A548E2">
              <w:rPr>
                <w:rFonts w:ascii="Courier" w:hAnsi="Courier"/>
                <w:sz w:val="20"/>
              </w:rPr>
              <w:t>()</w:t>
            </w:r>
            <w:r w:rsidR="007A683E">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 xml:space="preserve">void </w:t>
            </w:r>
            <w:proofErr w:type="spellStart"/>
            <w:r w:rsidRPr="00A548E2">
              <w:rPr>
                <w:rFonts w:ascii="Courier" w:hAnsi="Courier"/>
                <w:sz w:val="20"/>
              </w:rPr>
              <w:t>setDbPassword</w:t>
            </w:r>
            <w:proofErr w:type="spellEnd"/>
            <w:r w:rsidRPr="00A548E2">
              <w:rPr>
                <w:rFonts w:ascii="Courier" w:hAnsi="Courier"/>
                <w:sz w:val="20"/>
              </w:rPr>
              <w:t xml:space="preserve">( String </w:t>
            </w:r>
            <w:proofErr w:type="spellStart"/>
            <w:r w:rsidRPr="00A548E2">
              <w:rPr>
                <w:rFonts w:ascii="Courier" w:hAnsi="Courier"/>
                <w:sz w:val="20"/>
              </w:rPr>
              <w:t>pwd</w:t>
            </w:r>
            <w:proofErr w:type="spellEnd"/>
            <w:r w:rsidRPr="00A548E2">
              <w:rPr>
                <w:rFonts w:ascii="Courier" w:hAnsi="Courier"/>
                <w:sz w:val="20"/>
              </w:rPr>
              <w:t xml:space="preserve"> )</w:t>
            </w:r>
            <w:r w:rsidR="007A683E">
              <w:rPr>
                <w:rFonts w:ascii="Courier" w:hAnsi="Courier"/>
                <w:sz w:val="20"/>
              </w:rPr>
              <w:t>;</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proofErr w:type="spellStart"/>
            <w:r w:rsidRPr="00A548E2">
              <w:rPr>
                <w:rFonts w:ascii="Courier" w:hAnsi="Courier"/>
                <w:sz w:val="20"/>
              </w:rPr>
              <w:t>getDbPassword</w:t>
            </w:r>
            <w:proofErr w:type="spellEnd"/>
            <w:r w:rsidRPr="00A548E2">
              <w:rPr>
                <w:rFonts w:ascii="Courier" w:hAnsi="Courier"/>
                <w:sz w:val="20"/>
              </w:rPr>
              <w:t>()</w:t>
            </w:r>
            <w:r w:rsidR="007A683E">
              <w:rPr>
                <w:rFonts w:ascii="Courier" w:hAnsi="Courier"/>
                <w:sz w:val="20"/>
              </w:rPr>
              <w:t>;</w:t>
            </w:r>
          </w:p>
          <w:p w:rsidR="00582875" w:rsidRDefault="00582875" w:rsidP="007A683E">
            <w:pPr>
              <w:spacing w:after="0"/>
            </w:pPr>
            <w:r w:rsidRPr="009128B9">
              <w:rPr>
                <w:rFonts w:ascii="Courier" w:hAnsi="Courier"/>
                <w:sz w:val="20"/>
              </w:rPr>
              <w:t>}</w:t>
            </w:r>
          </w:p>
        </w:tc>
      </w:tr>
    </w:tbl>
    <w:p w:rsidR="00582875" w:rsidRDefault="00582875" w:rsidP="00582875"/>
    <w:p w:rsidR="00582875" w:rsidRDefault="00582875" w:rsidP="00582875">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B363FE" w:rsidRDefault="00B363FE" w:rsidP="00460BCA">
            <w:pPr>
              <w:spacing w:after="0"/>
              <w:rPr>
                <w:rFonts w:ascii="Courier" w:hAnsi="Courier"/>
                <w:sz w:val="20"/>
              </w:rPr>
            </w:pPr>
            <w:r>
              <w:rPr>
                <w:rFonts w:ascii="Courier" w:hAnsi="Courier"/>
                <w:sz w:val="20"/>
              </w:rPr>
              <w:t xml:space="preserve">import </w:t>
            </w:r>
            <w:proofErr w:type="spellStart"/>
            <w:r>
              <w:rPr>
                <w:rFonts w:ascii="Courier" w:hAnsi="Courier"/>
                <w:sz w:val="20"/>
              </w:rPr>
              <w:t>org.cagrid.identifiers.namingauthority.http.HttpServer</w:t>
            </w:r>
            <w:proofErr w:type="spellEnd"/>
            <w:r>
              <w:rPr>
                <w:rFonts w:ascii="Courier" w:hAnsi="Courier"/>
                <w:sz w:val="20"/>
              </w:rPr>
              <w:t>;</w:t>
            </w:r>
          </w:p>
          <w:p w:rsidR="00B363FE" w:rsidRDefault="00B363FE" w:rsidP="00460BCA">
            <w:pPr>
              <w:spacing w:after="0"/>
              <w:rPr>
                <w:rFonts w:ascii="Courier" w:hAnsi="Courier"/>
                <w:sz w:val="20"/>
              </w:rPr>
            </w:pPr>
            <w:r>
              <w:rPr>
                <w:rFonts w:ascii="Courier" w:hAnsi="Courier"/>
                <w:sz w:val="20"/>
              </w:rPr>
              <w:t xml:space="preserve">import </w:t>
            </w:r>
            <w:proofErr w:type="spellStart"/>
            <w:r>
              <w:rPr>
                <w:rFonts w:ascii="Courier" w:hAnsi="Courier"/>
                <w:sz w:val="20"/>
              </w:rPr>
              <w:t>org.cagrid.identifiers.namingauthority.util.Database</w:t>
            </w:r>
            <w:proofErr w:type="spellEnd"/>
            <w:r>
              <w:rPr>
                <w:rFonts w:ascii="Courier" w:hAnsi="Courier"/>
                <w:sz w:val="20"/>
              </w:rPr>
              <w:t>;</w:t>
            </w:r>
          </w:p>
          <w:p w:rsidR="00B363FE" w:rsidRDefault="00B363FE" w:rsidP="00460BCA">
            <w:pPr>
              <w:spacing w:after="0"/>
              <w:rPr>
                <w:rFonts w:ascii="Courier" w:hAnsi="Courier"/>
                <w:sz w:val="20"/>
              </w:rPr>
            </w:pPr>
            <w:r>
              <w:rPr>
                <w:rFonts w:ascii="Courier" w:hAnsi="Courier"/>
                <w:sz w:val="20"/>
              </w:rPr>
              <w:t xml:space="preserve">import </w:t>
            </w:r>
            <w:proofErr w:type="spellStart"/>
            <w:r>
              <w:rPr>
                <w:rFonts w:ascii="Courier" w:hAnsi="Courier"/>
                <w:sz w:val="20"/>
              </w:rPr>
              <w:t>org.cagrid.identifiers.namingauthority.datatype.DataTypeService</w:t>
            </w:r>
            <w:proofErr w:type="spellEnd"/>
            <w:r>
              <w:rPr>
                <w:rFonts w:ascii="Courier" w:hAnsi="Courier"/>
                <w:sz w:val="20"/>
              </w:rPr>
              <w:t>;</w:t>
            </w:r>
          </w:p>
          <w:p w:rsidR="00B363FE" w:rsidRDefault="00B363FE" w:rsidP="00460BCA">
            <w:pPr>
              <w:spacing w:after="0"/>
              <w:rPr>
                <w:rFonts w:ascii="Courier" w:hAnsi="Courier"/>
                <w:sz w:val="20"/>
              </w:rPr>
            </w:pPr>
          </w:p>
          <w:p w:rsidR="00460BCA" w:rsidRDefault="00460BCA" w:rsidP="00460BCA">
            <w:pPr>
              <w:spacing w:after="0"/>
              <w:rPr>
                <w:rFonts w:ascii="Courier" w:hAnsi="Courier"/>
                <w:sz w:val="20"/>
              </w:rPr>
            </w:pPr>
            <w:r w:rsidRPr="00460BCA">
              <w:rPr>
                <w:rFonts w:ascii="Courier" w:hAnsi="Courier"/>
                <w:sz w:val="20"/>
              </w:rPr>
              <w:t xml:space="preserve">public class </w:t>
            </w:r>
            <w:proofErr w:type="spellStart"/>
            <w:r w:rsidRPr="00460BCA">
              <w:rPr>
                <w:rFonts w:ascii="Courier" w:hAnsi="Courier"/>
                <w:b/>
                <w:sz w:val="20"/>
              </w:rPr>
              <w:t>NamingAuthorityImpl</w:t>
            </w:r>
            <w:proofErr w:type="spellEnd"/>
            <w:r w:rsidRPr="00460BCA">
              <w:rPr>
                <w:rFonts w:ascii="Courier" w:hAnsi="Courier"/>
                <w:sz w:val="20"/>
              </w:rPr>
              <w:t xml:space="preserve"> extends </w:t>
            </w:r>
            <w:proofErr w:type="spellStart"/>
            <w:r w:rsidRPr="00460BCA">
              <w:rPr>
                <w:rFonts w:ascii="Courier" w:hAnsi="Courier"/>
                <w:b/>
                <w:sz w:val="20"/>
              </w:rPr>
              <w:t>NamingAuthority</w:t>
            </w:r>
            <w:proofErr w:type="spellEnd"/>
            <w:r w:rsidRPr="00460BCA">
              <w:rPr>
                <w:rFonts w:ascii="Courier" w:hAnsi="Courier"/>
                <w:sz w:val="20"/>
              </w:rPr>
              <w:t xml:space="preserve"> </w:t>
            </w:r>
          </w:p>
          <w:p w:rsidR="00460BCA" w:rsidRPr="00460BCA" w:rsidRDefault="00460BCA" w:rsidP="00460BCA">
            <w:pPr>
              <w:spacing w:after="0"/>
              <w:ind w:left="360"/>
              <w:rPr>
                <w:rFonts w:ascii="Courier" w:hAnsi="Courier"/>
                <w:sz w:val="20"/>
              </w:rPr>
            </w:pPr>
            <w:r w:rsidRPr="00460BCA">
              <w:rPr>
                <w:rFonts w:ascii="Courier" w:hAnsi="Courier"/>
                <w:sz w:val="20"/>
              </w:rPr>
              <w:t xml:space="preserve">implements </w:t>
            </w:r>
            <w:proofErr w:type="spellStart"/>
            <w:r w:rsidRPr="00460BCA">
              <w:rPr>
                <w:rFonts w:ascii="Courier" w:hAnsi="Courier"/>
                <w:sz w:val="20"/>
              </w:rPr>
              <w:t>IdentifierMaintainer</w:t>
            </w:r>
            <w:proofErr w:type="spellEnd"/>
            <w:r w:rsidRPr="00460BCA">
              <w:rPr>
                <w:rFonts w:ascii="Courier" w:hAnsi="Courier"/>
                <w:sz w:val="20"/>
              </w:rPr>
              <w:t xml:space="preserve">, </w:t>
            </w:r>
            <w:proofErr w:type="spellStart"/>
            <w:r w:rsidRPr="00460BCA">
              <w:rPr>
                <w:rFonts w:ascii="Courier" w:hAnsi="Courier"/>
                <w:sz w:val="20"/>
              </w:rPr>
              <w:t>IdentifierUser</w:t>
            </w:r>
            <w:proofErr w:type="spellEnd"/>
            <w:r w:rsidRPr="00460BCA">
              <w:rPr>
                <w:rFonts w:ascii="Courier" w:hAnsi="Courier"/>
                <w:sz w:val="20"/>
              </w:rPr>
              <w:t xml:space="preserve"> {</w:t>
            </w:r>
          </w:p>
          <w:p w:rsidR="00460BCA" w:rsidRPr="00460BCA" w:rsidRDefault="00460BCA" w:rsidP="00460BCA">
            <w:pPr>
              <w:spacing w:after="0"/>
              <w:rPr>
                <w:rFonts w:ascii="Courier" w:hAnsi="Courier"/>
                <w:sz w:val="20"/>
              </w:rPr>
            </w:pPr>
          </w:p>
          <w:p w:rsidR="00460BCA" w:rsidRPr="00460BCA" w:rsidRDefault="00460BCA" w:rsidP="00460BCA">
            <w:pPr>
              <w:spacing w:after="0"/>
              <w:rPr>
                <w:rFonts w:ascii="Courier" w:hAnsi="Courier"/>
                <w:sz w:val="20"/>
              </w:rPr>
            </w:pPr>
            <w:r>
              <w:rPr>
                <w:rFonts w:ascii="Courier" w:hAnsi="Courier"/>
                <w:sz w:val="20"/>
              </w:rPr>
              <w:t xml:space="preserve">   </w:t>
            </w:r>
            <w:proofErr w:type="spellStart"/>
            <w:r>
              <w:rPr>
                <w:rFonts w:ascii="Courier" w:hAnsi="Courier"/>
                <w:sz w:val="20"/>
              </w:rPr>
              <w:t>HttpServer</w:t>
            </w:r>
            <w:proofErr w:type="spellEnd"/>
            <w:r>
              <w:rPr>
                <w:rFonts w:ascii="Courier" w:hAnsi="Courier"/>
                <w:sz w:val="20"/>
              </w:rPr>
              <w:t xml:space="preserve"> </w:t>
            </w:r>
            <w:proofErr w:type="spellStart"/>
            <w:r>
              <w:rPr>
                <w:rFonts w:ascii="Courier" w:hAnsi="Courier"/>
                <w:sz w:val="20"/>
              </w:rPr>
              <w:t>httpServer</w:t>
            </w:r>
            <w:proofErr w:type="spellEnd"/>
            <w:r w:rsidRPr="00460BCA">
              <w:rPr>
                <w:rFonts w:ascii="Courier" w:hAnsi="Courier"/>
                <w:sz w:val="20"/>
              </w:rPr>
              <w:t>;</w:t>
            </w:r>
          </w:p>
          <w:p w:rsidR="00460BCA" w:rsidRPr="00460BCA" w:rsidRDefault="00460BCA" w:rsidP="00460BCA">
            <w:pPr>
              <w:spacing w:after="0"/>
              <w:rPr>
                <w:rFonts w:ascii="Courier" w:hAnsi="Courier"/>
                <w:sz w:val="20"/>
              </w:rPr>
            </w:pPr>
            <w:r>
              <w:rPr>
                <w:rFonts w:ascii="Courier" w:hAnsi="Courier"/>
                <w:sz w:val="20"/>
              </w:rPr>
              <w:t xml:space="preserve">   Database db</w:t>
            </w:r>
            <w:r w:rsidRPr="00460BCA">
              <w:rPr>
                <w:rFonts w:ascii="Courier" w:hAnsi="Courier"/>
                <w:sz w:val="20"/>
              </w:rPr>
              <w:t>;</w:t>
            </w:r>
          </w:p>
          <w:p w:rsidR="00460BCA" w:rsidRPr="00460BCA" w:rsidRDefault="00460BCA" w:rsidP="00460BCA">
            <w:pPr>
              <w:spacing w:after="0"/>
              <w:rPr>
                <w:rFonts w:ascii="Courier" w:hAnsi="Courier"/>
                <w:sz w:val="20"/>
              </w:rPr>
            </w:pPr>
            <w:r w:rsidRPr="00460BCA">
              <w:rPr>
                <w:rFonts w:ascii="Courier" w:hAnsi="Courier"/>
                <w:sz w:val="20"/>
              </w:rPr>
              <w:t xml:space="preserve">   </w:t>
            </w:r>
            <w:proofErr w:type="spellStart"/>
            <w:r w:rsidRPr="00460BCA">
              <w:rPr>
                <w:rFonts w:ascii="Courier" w:hAnsi="Courier"/>
                <w:sz w:val="20"/>
              </w:rPr>
              <w:t>DataTypeService</w:t>
            </w:r>
            <w:proofErr w:type="spellEnd"/>
            <w:r w:rsidRPr="00460BCA">
              <w:rPr>
                <w:rFonts w:ascii="Courier" w:hAnsi="Courier"/>
                <w:sz w:val="20"/>
              </w:rPr>
              <w:t xml:space="preserve"> </w:t>
            </w:r>
            <w:proofErr w:type="spellStart"/>
            <w:r w:rsidRPr="00460BCA">
              <w:rPr>
                <w:rFonts w:ascii="Courier" w:hAnsi="Courier"/>
                <w:sz w:val="20"/>
              </w:rPr>
              <w:t>dataTypeSvc</w:t>
            </w:r>
            <w:proofErr w:type="spellEnd"/>
            <w:r w:rsidRPr="00460BCA">
              <w:rPr>
                <w:rFonts w:ascii="Courier" w:hAnsi="Courier"/>
                <w:sz w:val="20"/>
              </w:rPr>
              <w:t>;</w:t>
            </w:r>
          </w:p>
          <w:p w:rsidR="00460BCA" w:rsidRPr="00460BCA" w:rsidRDefault="00460BCA" w:rsidP="00460BCA">
            <w:pPr>
              <w:spacing w:after="0"/>
              <w:rPr>
                <w:rFonts w:ascii="Courier" w:hAnsi="Courier"/>
                <w:sz w:val="20"/>
              </w:rPr>
            </w:pPr>
            <w:r w:rsidRPr="00460BCA">
              <w:rPr>
                <w:rFonts w:ascii="Courier" w:hAnsi="Courier"/>
                <w:sz w:val="20"/>
              </w:rPr>
              <w:t xml:space="preserve">  </w:t>
            </w:r>
          </w:p>
          <w:p w:rsidR="00460BCA" w:rsidRPr="00460BCA" w:rsidRDefault="00460BCA" w:rsidP="00460BCA">
            <w:pPr>
              <w:spacing w:after="0"/>
              <w:rPr>
                <w:rFonts w:ascii="Courier" w:hAnsi="Courier"/>
                <w:sz w:val="20"/>
              </w:rPr>
            </w:pPr>
            <w:r w:rsidRPr="00460BCA">
              <w:rPr>
                <w:rFonts w:ascii="Courier" w:hAnsi="Courier"/>
                <w:sz w:val="20"/>
              </w:rPr>
              <w:t xml:space="preserve">   public </w:t>
            </w:r>
            <w:proofErr w:type="spellStart"/>
            <w:r w:rsidRPr="00460BCA">
              <w:rPr>
                <w:rFonts w:ascii="Courier" w:hAnsi="Courier"/>
                <w:sz w:val="20"/>
              </w:rPr>
              <w:t>NamingAuthorityImpl</w:t>
            </w:r>
            <w:proofErr w:type="spellEnd"/>
            <w:r w:rsidRPr="00460BCA">
              <w:rPr>
                <w:rFonts w:ascii="Courier" w:hAnsi="Courier"/>
                <w:sz w:val="20"/>
              </w:rPr>
              <w:t xml:space="preserve">(NamingAuthorityConfig </w:t>
            </w:r>
            <w:proofErr w:type="spellStart"/>
            <w:r w:rsidRPr="00460BCA">
              <w:rPr>
                <w:rFonts w:ascii="Courier" w:hAnsi="Courier"/>
                <w:sz w:val="20"/>
              </w:rPr>
              <w:t>config</w:t>
            </w:r>
            <w:proofErr w:type="spellEnd"/>
            <w:r w:rsidRPr="00460BCA">
              <w:rPr>
                <w:rFonts w:ascii="Courier" w:hAnsi="Courier"/>
                <w:sz w:val="20"/>
              </w:rPr>
              <w:t>) {</w:t>
            </w:r>
          </w:p>
          <w:p w:rsidR="00460BCA" w:rsidRPr="00460BCA" w:rsidRDefault="00460BCA" w:rsidP="00460BCA">
            <w:pPr>
              <w:spacing w:after="0"/>
              <w:rPr>
                <w:rFonts w:ascii="Courier" w:hAnsi="Courier"/>
                <w:sz w:val="20"/>
              </w:rPr>
            </w:pPr>
            <w:r w:rsidRPr="00460BCA">
              <w:rPr>
                <w:rFonts w:ascii="Courier" w:hAnsi="Courier"/>
                <w:sz w:val="20"/>
              </w:rPr>
              <w:t xml:space="preserve">      super(</w:t>
            </w:r>
            <w:proofErr w:type="spellStart"/>
            <w:r w:rsidRPr="00460BCA">
              <w:rPr>
                <w:rFonts w:ascii="Courier" w:hAnsi="Courier"/>
                <w:sz w:val="20"/>
              </w:rPr>
              <w:t>config</w:t>
            </w:r>
            <w:proofErr w:type="spellEnd"/>
            <w:r w:rsidRPr="00460BCA">
              <w:rPr>
                <w:rFonts w:ascii="Courier" w:hAnsi="Courier"/>
                <w:sz w:val="20"/>
              </w:rPr>
              <w:t>);</w:t>
            </w:r>
          </w:p>
          <w:p w:rsidR="00460BCA" w:rsidRPr="00460BCA" w:rsidRDefault="00460BCA" w:rsidP="00460BCA">
            <w:pPr>
              <w:spacing w:after="0"/>
              <w:rPr>
                <w:rFonts w:ascii="Courier" w:hAnsi="Courier"/>
                <w:sz w:val="20"/>
              </w:rPr>
            </w:pPr>
            <w:r w:rsidRPr="00460BCA">
              <w:rPr>
                <w:rFonts w:ascii="Courier" w:hAnsi="Courier"/>
                <w:sz w:val="20"/>
              </w:rPr>
              <w:t xml:space="preserve">  </w:t>
            </w:r>
          </w:p>
          <w:p w:rsidR="00460BCA" w:rsidRPr="00460BCA" w:rsidRDefault="00460BCA" w:rsidP="00460BCA">
            <w:pPr>
              <w:spacing w:after="0"/>
              <w:rPr>
                <w:rFonts w:ascii="Courier" w:hAnsi="Courier"/>
                <w:sz w:val="20"/>
              </w:rPr>
            </w:pPr>
            <w:r w:rsidRPr="00460BCA">
              <w:rPr>
                <w:rFonts w:ascii="Courier" w:hAnsi="Courier"/>
                <w:sz w:val="20"/>
              </w:rPr>
              <w:t xml:space="preserve">      // Initialize Database factory</w:t>
            </w:r>
          </w:p>
          <w:p w:rsidR="00B363FE" w:rsidRDefault="00460BCA" w:rsidP="00460BCA">
            <w:pPr>
              <w:spacing w:after="0"/>
              <w:rPr>
                <w:rFonts w:ascii="Courier" w:hAnsi="Courier"/>
                <w:sz w:val="20"/>
              </w:rPr>
            </w:pPr>
            <w:r w:rsidRPr="00460BCA">
              <w:rPr>
                <w:rFonts w:ascii="Courier" w:hAnsi="Courier"/>
                <w:sz w:val="20"/>
              </w:rPr>
              <w:t xml:space="preserve">      db = new Database(</w:t>
            </w:r>
            <w:proofErr w:type="spellStart"/>
            <w:r w:rsidRPr="00460BCA">
              <w:rPr>
                <w:rFonts w:ascii="Courier" w:hAnsi="Courier"/>
                <w:sz w:val="20"/>
              </w:rPr>
              <w:t>config.getDbUrl</w:t>
            </w:r>
            <w:proofErr w:type="spellEnd"/>
            <w:r w:rsidRPr="00460BCA">
              <w:rPr>
                <w:rFonts w:ascii="Courier" w:hAnsi="Courier"/>
                <w:sz w:val="20"/>
              </w:rPr>
              <w:t xml:space="preserve">(), </w:t>
            </w:r>
            <w:proofErr w:type="spellStart"/>
            <w:r w:rsidRPr="00460BCA">
              <w:rPr>
                <w:rFonts w:ascii="Courier" w:hAnsi="Courier"/>
                <w:sz w:val="20"/>
              </w:rPr>
              <w:t>config.getDbUserName</w:t>
            </w:r>
            <w:proofErr w:type="spellEnd"/>
            <w:r w:rsidRPr="00460BCA">
              <w:rPr>
                <w:rFonts w:ascii="Courier" w:hAnsi="Courier"/>
                <w:sz w:val="20"/>
              </w:rPr>
              <w:t>(),</w:t>
            </w:r>
          </w:p>
          <w:p w:rsidR="00460BCA" w:rsidRPr="00460BCA" w:rsidRDefault="00460BCA" w:rsidP="00B363FE">
            <w:pPr>
              <w:spacing w:after="0"/>
              <w:ind w:left="1080"/>
              <w:rPr>
                <w:rFonts w:ascii="Courier" w:hAnsi="Courier"/>
                <w:sz w:val="20"/>
              </w:rPr>
            </w:pPr>
            <w:proofErr w:type="spellStart"/>
            <w:r w:rsidRPr="00460BCA">
              <w:rPr>
                <w:rFonts w:ascii="Courier" w:hAnsi="Courier"/>
                <w:sz w:val="20"/>
              </w:rPr>
              <w:t>config.getDbPassword</w:t>
            </w:r>
            <w:proofErr w:type="spellEnd"/>
            <w:r w:rsidRPr="00460BCA">
              <w:rPr>
                <w:rFonts w:ascii="Courier" w:hAnsi="Courier"/>
                <w:sz w:val="20"/>
              </w:rPr>
              <w:t>());</w:t>
            </w:r>
          </w:p>
          <w:p w:rsidR="00460BCA" w:rsidRPr="00460BCA" w:rsidRDefault="00460BCA" w:rsidP="00460BCA">
            <w:pPr>
              <w:spacing w:after="0"/>
              <w:rPr>
                <w:rFonts w:ascii="Courier" w:hAnsi="Courier"/>
                <w:sz w:val="20"/>
              </w:rPr>
            </w:pPr>
            <w:r w:rsidRPr="00460BCA">
              <w:rPr>
                <w:rFonts w:ascii="Courier" w:hAnsi="Courier"/>
                <w:sz w:val="20"/>
              </w:rPr>
              <w:t xml:space="preserve">  </w:t>
            </w:r>
          </w:p>
          <w:p w:rsidR="00460BCA" w:rsidRPr="00460BCA" w:rsidRDefault="00460BCA" w:rsidP="00460BCA">
            <w:pPr>
              <w:spacing w:after="0"/>
              <w:rPr>
                <w:rFonts w:ascii="Courier" w:hAnsi="Courier"/>
                <w:sz w:val="20"/>
              </w:rPr>
            </w:pPr>
            <w:r w:rsidRPr="00460BCA">
              <w:rPr>
                <w:rFonts w:ascii="Courier" w:hAnsi="Courier"/>
                <w:sz w:val="20"/>
              </w:rPr>
              <w:t xml:space="preserve">      // Initialize data types factory</w:t>
            </w:r>
          </w:p>
          <w:p w:rsidR="00460BCA" w:rsidRPr="00460BCA" w:rsidRDefault="00460BCA" w:rsidP="00460BCA">
            <w:pPr>
              <w:spacing w:after="0"/>
              <w:rPr>
                <w:rFonts w:ascii="Courier" w:hAnsi="Courier"/>
                <w:sz w:val="20"/>
              </w:rPr>
            </w:pPr>
            <w:r w:rsidRPr="00460BCA">
              <w:rPr>
                <w:rFonts w:ascii="Courier" w:hAnsi="Courier"/>
                <w:sz w:val="20"/>
              </w:rPr>
              <w:t xml:space="preserve">      </w:t>
            </w:r>
            <w:proofErr w:type="spellStart"/>
            <w:r w:rsidRPr="00460BCA">
              <w:rPr>
                <w:rFonts w:ascii="Courier" w:hAnsi="Courier"/>
                <w:sz w:val="20"/>
              </w:rPr>
              <w:t>dataTypeSvc</w:t>
            </w:r>
            <w:proofErr w:type="spellEnd"/>
            <w:r w:rsidRPr="00460BCA">
              <w:rPr>
                <w:rFonts w:ascii="Courier" w:hAnsi="Courier"/>
                <w:sz w:val="20"/>
              </w:rPr>
              <w:t xml:space="preserve"> = new </w:t>
            </w:r>
            <w:proofErr w:type="spellStart"/>
            <w:r w:rsidRPr="00460BCA">
              <w:rPr>
                <w:rFonts w:ascii="Courier" w:hAnsi="Courier"/>
                <w:sz w:val="20"/>
              </w:rPr>
              <w:t>DataTypeService</w:t>
            </w:r>
            <w:proofErr w:type="spellEnd"/>
            <w:r w:rsidRPr="00460BCA">
              <w:rPr>
                <w:rFonts w:ascii="Courier" w:hAnsi="Courier"/>
                <w:sz w:val="20"/>
              </w:rPr>
              <w:t>();</w:t>
            </w:r>
          </w:p>
          <w:p w:rsidR="00460BCA" w:rsidRPr="00460BCA" w:rsidRDefault="00460BCA" w:rsidP="00B363FE">
            <w:pPr>
              <w:spacing w:after="0"/>
              <w:ind w:left="360"/>
              <w:rPr>
                <w:rFonts w:ascii="Courier" w:hAnsi="Courier"/>
                <w:sz w:val="20"/>
              </w:rPr>
            </w:pPr>
            <w:r w:rsidRPr="00460BCA">
              <w:rPr>
                <w:rFonts w:ascii="Courier" w:hAnsi="Courier"/>
                <w:sz w:val="20"/>
              </w:rPr>
              <w:t>}</w:t>
            </w:r>
          </w:p>
          <w:p w:rsidR="00460BCA" w:rsidRPr="00460BCA" w:rsidRDefault="00460BCA" w:rsidP="00460BCA">
            <w:pPr>
              <w:spacing w:after="0"/>
              <w:rPr>
                <w:rFonts w:ascii="Courier" w:hAnsi="Courier"/>
                <w:sz w:val="20"/>
              </w:rPr>
            </w:pPr>
          </w:p>
          <w:p w:rsidR="00582875" w:rsidRPr="00460BCA" w:rsidRDefault="00B363FE" w:rsidP="00460BCA">
            <w:pPr>
              <w:spacing w:after="0"/>
              <w:rPr>
                <w:rFonts w:ascii="Courier" w:hAnsi="Courier"/>
                <w:sz w:val="20"/>
              </w:rPr>
            </w:pPr>
            <w:r>
              <w:rPr>
                <w:rFonts w:ascii="Courier" w:hAnsi="Courier"/>
                <w:sz w:val="20"/>
              </w:rPr>
              <w:t xml:space="preserve">   </w:t>
            </w:r>
            <w:r w:rsidR="00460BCA" w:rsidRPr="00460BCA">
              <w:rPr>
                <w:rFonts w:ascii="Courier" w:hAnsi="Courier"/>
                <w:sz w:val="20"/>
              </w:rPr>
              <w:t>String create(IdentifierValues values)</w:t>
            </w:r>
            <w:r w:rsidR="00460BCA">
              <w:rPr>
                <w:rFonts w:ascii="Courier" w:hAnsi="Courier"/>
                <w:sz w:val="20"/>
              </w:rPr>
              <w:t>;</w:t>
            </w:r>
          </w:p>
          <w:p w:rsidR="00B363FE" w:rsidRDefault="00B363FE" w:rsidP="00B363FE">
            <w:pPr>
              <w:spacing w:after="0"/>
              <w:ind w:left="360"/>
              <w:rPr>
                <w:rFonts w:ascii="Courier" w:hAnsi="Courier"/>
                <w:sz w:val="20"/>
              </w:rPr>
            </w:pPr>
            <w:r w:rsidRPr="00B363FE">
              <w:rPr>
                <w:rFonts w:ascii="Courier" w:hAnsi="Courier"/>
                <w:sz w:val="20"/>
              </w:rPr>
              <w:t xml:space="preserve">IdentifierValues </w:t>
            </w:r>
            <w:proofErr w:type="spellStart"/>
            <w:r w:rsidRPr="00B363FE">
              <w:rPr>
                <w:rFonts w:ascii="Courier" w:hAnsi="Courier"/>
                <w:sz w:val="20"/>
              </w:rPr>
              <w:t>getValues</w:t>
            </w:r>
            <w:proofErr w:type="spellEnd"/>
            <w:r w:rsidRPr="00B363FE">
              <w:rPr>
                <w:rFonts w:ascii="Courier" w:hAnsi="Courier"/>
                <w:sz w:val="20"/>
              </w:rPr>
              <w:t>( String identifier )</w:t>
            </w:r>
            <w:r>
              <w:rPr>
                <w:rFonts w:ascii="Courier" w:hAnsi="Courier"/>
                <w:sz w:val="20"/>
              </w:rPr>
              <w:t>;</w:t>
            </w:r>
          </w:p>
          <w:p w:rsidR="00B363FE" w:rsidRDefault="00B363FE" w:rsidP="00B363FE">
            <w:pPr>
              <w:spacing w:after="0"/>
              <w:ind w:left="360"/>
              <w:rPr>
                <w:rFonts w:ascii="Courier" w:hAnsi="Courier"/>
                <w:sz w:val="20"/>
              </w:rPr>
            </w:pPr>
            <w:r w:rsidRPr="00B363FE">
              <w:rPr>
                <w:rFonts w:ascii="Courier" w:hAnsi="Courier"/>
                <w:sz w:val="20"/>
              </w:rPr>
              <w:t xml:space="preserve">void </w:t>
            </w:r>
            <w:proofErr w:type="spellStart"/>
            <w:r w:rsidRPr="00B363FE">
              <w:rPr>
                <w:rFonts w:ascii="Courier" w:hAnsi="Courier"/>
                <w:sz w:val="20"/>
              </w:rPr>
              <w:t>startHttpServer</w:t>
            </w:r>
            <w:proofErr w:type="spellEnd"/>
            <w:r w:rsidRPr="00B363FE">
              <w:rPr>
                <w:rFonts w:ascii="Courier" w:hAnsi="Courier"/>
                <w:sz w:val="20"/>
              </w:rPr>
              <w:t>()</w:t>
            </w:r>
            <w:r>
              <w:rPr>
                <w:rFonts w:ascii="Courier" w:hAnsi="Courier"/>
                <w:sz w:val="20"/>
              </w:rPr>
              <w:t>;</w:t>
            </w:r>
          </w:p>
          <w:p w:rsidR="00582875" w:rsidRDefault="00582875" w:rsidP="00B363FE">
            <w:pPr>
              <w:spacing w:after="0"/>
            </w:pPr>
            <w:r>
              <w:rPr>
                <w:rFonts w:ascii="Courier" w:hAnsi="Courier"/>
                <w:sz w:val="20"/>
              </w:rPr>
              <w:t>}</w:t>
            </w:r>
          </w:p>
        </w:tc>
      </w:tr>
    </w:tbl>
    <w:p w:rsidR="000D2B89" w:rsidRDefault="000D2B89" w:rsidP="00582875"/>
    <w:p w:rsidR="000D2B89" w:rsidRDefault="000D2B89" w:rsidP="000D2B89">
      <w:pPr>
        <w:pStyle w:val="Heading4"/>
      </w:pPr>
      <w:proofErr w:type="spellStart"/>
      <w:r>
        <w:t>NamingAuthorityService</w:t>
      </w:r>
      <w:proofErr w:type="spellEnd"/>
      <w:r>
        <w:t xml:space="preserve"> Class</w:t>
      </w:r>
    </w:p>
    <w:p w:rsidR="000D2B89" w:rsidRDefault="000D2B89" w:rsidP="000D2B89">
      <w:r>
        <w:t xml:space="preserve">This is the naming authority </w:t>
      </w:r>
      <w:proofErr w:type="spellStart"/>
      <w:r>
        <w:t>servlet</w:t>
      </w:r>
      <w:proofErr w:type="spellEnd"/>
      <w:r>
        <w:t>. This is used when the naming authority is deployed as a web application in a tomcat container.</w:t>
      </w:r>
    </w:p>
    <w:p w:rsidR="00702B5A" w:rsidRPr="000D2B89" w:rsidRDefault="00702B5A" w:rsidP="000D2B89"/>
    <w:p w:rsidR="00F75AA6" w:rsidRDefault="00702B5A" w:rsidP="00702B5A">
      <w:pPr>
        <w:pStyle w:val="Heading3"/>
      </w:pPr>
      <w:proofErr w:type="spellStart"/>
      <w:r>
        <w:t>org.cagrid.identifiers.namingauthority.datatype</w:t>
      </w:r>
      <w:proofErr w:type="spellEnd"/>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1F"/>
      </w:tblPr>
      <w:tblGrid>
        <w:gridCol w:w="9936"/>
      </w:tblGrid>
      <w:tr w:rsidR="00F75AA6">
        <w:tc>
          <w:tcPr>
            <w:tcW w:w="9936" w:type="dxa"/>
          </w:tcPr>
          <w:p w:rsidR="00B43A75" w:rsidRDefault="00B43A75" w:rsidP="00F75AA6">
            <w:pPr>
              <w:autoSpaceDE w:val="0"/>
              <w:autoSpaceDN w:val="0"/>
              <w:spacing w:after="0" w:line="240" w:lineRule="auto"/>
              <w:textAlignment w:val="auto"/>
              <w:rPr>
                <w:rFonts w:ascii="Courier" w:hAnsi="Courier" w:cs="Monaco"/>
                <w:sz w:val="20"/>
              </w:rPr>
            </w:pP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 Data Types --&gt;</w:t>
            </w:r>
          </w:p>
          <w:p w:rsidR="00B43A75" w:rsidRDefault="00B43A75" w:rsidP="00F75AA6">
            <w:pPr>
              <w:autoSpaceDE w:val="0"/>
              <w:autoSpaceDN w:val="0"/>
              <w:spacing w:after="0" w:line="240" w:lineRule="auto"/>
              <w:textAlignment w:val="auto"/>
              <w:rPr>
                <w:rFonts w:ascii="Courier" w:hAnsi="Courier" w:cs="Monaco"/>
                <w:sz w:val="20"/>
              </w:rPr>
            </w:pPr>
          </w:p>
          <w:p w:rsidR="00F75AA6" w:rsidRDefault="00F75AA6" w:rsidP="00F75AA6">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7870FC">
              <w:rPr>
                <w:rFonts w:ascii="Courier" w:hAnsi="Courier" w:cs="Monaco"/>
                <w:b/>
                <w:sz w:val="20"/>
              </w:rPr>
              <w:t>EPRType</w:t>
            </w:r>
            <w:r>
              <w:rPr>
                <w:rFonts w:ascii="Courier" w:hAnsi="Courier" w:cs="Monaco"/>
                <w:sz w:val="20"/>
              </w:rPr>
              <w:t>"</w:t>
            </w:r>
          </w:p>
          <w:p w:rsidR="00F75AA6" w:rsidRPr="00F75AA6" w:rsidRDefault="00F75AA6" w:rsidP="00F75AA6">
            <w:pPr>
              <w:autoSpaceDE w:val="0"/>
              <w:autoSpaceDN w:val="0"/>
              <w:spacing w:after="0" w:line="240" w:lineRule="auto"/>
              <w:ind w:left="360"/>
              <w:textAlignment w:val="auto"/>
              <w:rPr>
                <w:rFonts w:ascii="Courier" w:hAnsi="Courier" w:cs="Monaco"/>
                <w:sz w:val="20"/>
              </w:rPr>
            </w:pPr>
            <w:r w:rsidRPr="00F75AA6">
              <w:rPr>
                <w:rFonts w:ascii="Courier" w:hAnsi="Courier" w:cs="Monaco"/>
                <w:sz w:val="20"/>
              </w:rPr>
              <w:t>class="org.cagrid.identifiers.namingauthority.datatype.DataType"&gt;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w:t>
            </w:r>
            <w:r w:rsidRPr="00F75AA6">
              <w:rPr>
                <w:rFonts w:ascii="Courier" w:hAnsi="Courier" w:cs="Monaco"/>
                <w:sz w:val="20"/>
              </w:rPr>
              <w:tab/>
              <w:t>&lt;property name="name" value="</w:t>
            </w:r>
            <w:r w:rsidRPr="007870FC">
              <w:rPr>
                <w:rFonts w:ascii="Courier" w:hAnsi="Courier" w:cs="Monaco"/>
                <w:b/>
                <w:sz w:val="20"/>
              </w:rPr>
              <w:t>EPR</w:t>
            </w:r>
            <w:r w:rsidRPr="00F75AA6">
              <w:rPr>
                <w:rFonts w:ascii="Courier" w:hAnsi="Courier" w:cs="Monaco"/>
                <w:sz w:val="20"/>
              </w:rPr>
              <w:t>" /&gt;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ab/>
            </w:r>
            <w:r w:rsidRPr="00F75AA6">
              <w:rPr>
                <w:rFonts w:ascii="Courier" w:hAnsi="Courier" w:cs="Monaco"/>
                <w:sz w:val="20"/>
              </w:rPr>
              <w:tab/>
              <w:t>&lt;property name="description" value="A serialized org.apache.axis.message.addressing.EndpointReferenceType" /&gt;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&lt;/bean&gt;</w:t>
            </w:r>
          </w:p>
          <w:p w:rsidR="00F75AA6" w:rsidRPr="00F75AA6" w:rsidRDefault="00F75AA6" w:rsidP="00F75AA6">
            <w:pPr>
              <w:autoSpaceDE w:val="0"/>
              <w:autoSpaceDN w:val="0"/>
              <w:spacing w:after="0" w:line="240" w:lineRule="auto"/>
              <w:textAlignment w:val="auto"/>
              <w:rPr>
                <w:rFonts w:ascii="Courier" w:hAnsi="Courier" w:cs="Monaco"/>
                <w:sz w:val="20"/>
              </w:rPr>
            </w:pPr>
          </w:p>
          <w:p w:rsidR="00B43A75" w:rsidRDefault="00B43A75" w:rsidP="00F75AA6">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7870FC">
              <w:rPr>
                <w:rFonts w:ascii="Courier" w:hAnsi="Courier" w:cs="Monaco"/>
                <w:b/>
                <w:sz w:val="20"/>
              </w:rPr>
              <w:t>CQLType</w:t>
            </w:r>
            <w:r>
              <w:rPr>
                <w:rFonts w:ascii="Courier" w:hAnsi="Courier" w:cs="Monaco"/>
                <w:sz w:val="20"/>
              </w:rPr>
              <w:t>"</w:t>
            </w:r>
          </w:p>
          <w:p w:rsidR="00F75AA6" w:rsidRPr="00F75AA6" w:rsidRDefault="00F75AA6" w:rsidP="00B43A75">
            <w:pPr>
              <w:autoSpaceDE w:val="0"/>
              <w:autoSpaceDN w:val="0"/>
              <w:spacing w:after="0" w:line="240" w:lineRule="auto"/>
              <w:ind w:left="360"/>
              <w:textAlignment w:val="auto"/>
              <w:rPr>
                <w:rFonts w:ascii="Courier" w:hAnsi="Courier" w:cs="Monaco"/>
                <w:sz w:val="20"/>
              </w:rPr>
            </w:pPr>
            <w:r w:rsidRPr="00F75AA6">
              <w:rPr>
                <w:rFonts w:ascii="Courier" w:hAnsi="Courier" w:cs="Monaco"/>
                <w:sz w:val="20"/>
              </w:rPr>
              <w:t>class="org.cagrid.identifiers.namingauthority.datatype.DataType"&gt;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&lt;property name="name" value="</w:t>
            </w:r>
            <w:r w:rsidRPr="007870FC">
              <w:rPr>
                <w:rFonts w:ascii="Courier" w:hAnsi="Courier" w:cs="Monaco"/>
                <w:b/>
                <w:sz w:val="20"/>
              </w:rPr>
              <w:t>CQL</w:t>
            </w:r>
            <w:r w:rsidRPr="00F75AA6">
              <w:rPr>
                <w:rFonts w:ascii="Courier" w:hAnsi="Courier" w:cs="Monaco"/>
                <w:sz w:val="20"/>
              </w:rPr>
              <w:t>" /&gt;</w:t>
            </w: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&lt;property name="description" value="A serialized gov.nih.nci.cagrid.cqlquery.CQLQuery" /&gt;</w:t>
            </w:r>
          </w:p>
          <w:p w:rsidR="00B43A75"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&lt;/bean&gt;</w:t>
            </w:r>
          </w:p>
          <w:p w:rsidR="00F75AA6" w:rsidRPr="00F75AA6" w:rsidRDefault="00F75AA6" w:rsidP="00F75AA6">
            <w:pPr>
              <w:autoSpaceDE w:val="0"/>
              <w:autoSpaceDN w:val="0"/>
              <w:spacing w:after="0" w:line="240" w:lineRule="auto"/>
              <w:textAlignment w:val="auto"/>
              <w:rPr>
                <w:rFonts w:ascii="Courier" w:hAnsi="Courier" w:cs="Monaco"/>
                <w:sz w:val="20"/>
              </w:rPr>
            </w:pP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&lt;!-- End of Data Types --&gt;</w:t>
            </w:r>
          </w:p>
          <w:p w:rsidR="00B43A75" w:rsidRDefault="00B43A75" w:rsidP="00F75AA6">
            <w:pPr>
              <w:autoSpaceDE w:val="0"/>
              <w:autoSpaceDN w:val="0"/>
              <w:spacing w:after="0" w:line="240" w:lineRule="auto"/>
              <w:textAlignment w:val="auto"/>
              <w:rPr>
                <w:rFonts w:ascii="Courier" w:hAnsi="Courier" w:cs="Monaco"/>
                <w:sz w:val="20"/>
              </w:rPr>
            </w:pPr>
          </w:p>
          <w:p w:rsidR="00F75AA6" w:rsidRPr="00F75AA6" w:rsidRDefault="00F75AA6" w:rsidP="00F75AA6">
            <w:pPr>
              <w:autoSpaceDE w:val="0"/>
              <w:autoSpaceDN w:val="0"/>
              <w:spacing w:after="0" w:line="240" w:lineRule="auto"/>
              <w:textAlignment w:val="auto"/>
              <w:rPr>
                <w:rFonts w:ascii="Courier" w:hAnsi="Courier" w:cs="Monaco"/>
                <w:sz w:val="20"/>
              </w:rPr>
            </w:pPr>
            <w:r w:rsidRPr="00F75AA6">
              <w:rPr>
                <w:rFonts w:ascii="Courier" w:hAnsi="Courier" w:cs="Monaco"/>
                <w:sz w:val="20"/>
              </w:rPr>
              <w:t xml:space="preserve">    </w:t>
            </w:r>
          </w:p>
          <w:p w:rsidR="00B43A75" w:rsidRDefault="00B43A75" w:rsidP="00F75AA6">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7870FC">
              <w:rPr>
                <w:rFonts w:ascii="Courier" w:hAnsi="Courier" w:cs="Monaco"/>
                <w:b/>
                <w:sz w:val="20"/>
              </w:rPr>
              <w:t>DataTypeFactory</w:t>
            </w:r>
            <w:r>
              <w:rPr>
                <w:rFonts w:ascii="Courier" w:hAnsi="Courier" w:cs="Monaco"/>
                <w:sz w:val="20"/>
              </w:rPr>
              <w:t>"</w:t>
            </w:r>
          </w:p>
          <w:p w:rsidR="00F75AA6" w:rsidRPr="00F75AA6" w:rsidRDefault="00F75AA6" w:rsidP="00B43A75">
            <w:pPr>
              <w:autoSpaceDE w:val="0"/>
              <w:autoSpaceDN w:val="0"/>
              <w:spacing w:after="0" w:line="240" w:lineRule="auto"/>
              <w:ind w:left="360"/>
              <w:textAlignment w:val="auto"/>
              <w:rPr>
                <w:rFonts w:ascii="Courier" w:hAnsi="Courier" w:cs="Monaco"/>
                <w:sz w:val="20"/>
              </w:rPr>
            </w:pPr>
            <w:r w:rsidRPr="00F75AA6">
              <w:rPr>
                <w:rFonts w:ascii="Courier" w:hAnsi="Courier" w:cs="Monaco"/>
                <w:sz w:val="20"/>
              </w:rPr>
              <w:t>class="org.cagrid.identifiers.namingauthority.datatype.DataTypeFactory"&gt;</w:t>
            </w:r>
          </w:p>
          <w:p w:rsidR="00F75AA6" w:rsidRPr="00F75AA6" w:rsidRDefault="00F75AA6" w:rsidP="00B43A75">
            <w:pPr>
              <w:autoSpaceDE w:val="0"/>
              <w:autoSpaceDN w:val="0"/>
              <w:spacing w:after="0" w:line="240" w:lineRule="auto"/>
              <w:ind w:left="720"/>
              <w:textAlignment w:val="auto"/>
              <w:rPr>
                <w:rFonts w:ascii="Courier" w:hAnsi="Courier" w:cs="Monaco"/>
                <w:sz w:val="20"/>
              </w:rPr>
            </w:pPr>
            <w:r w:rsidRPr="00F75AA6">
              <w:rPr>
                <w:rFonts w:ascii="Courier" w:hAnsi="Courier" w:cs="Monaco"/>
                <w:sz w:val="20"/>
              </w:rPr>
              <w:t>&lt;constructor-arg&gt;</w:t>
            </w:r>
          </w:p>
          <w:p w:rsidR="00F75AA6" w:rsidRPr="00F75AA6" w:rsidRDefault="00F75AA6" w:rsidP="00B43A75">
            <w:pPr>
              <w:autoSpaceDE w:val="0"/>
              <w:autoSpaceDN w:val="0"/>
              <w:spacing w:after="0" w:line="240" w:lineRule="auto"/>
              <w:ind w:left="1080"/>
              <w:textAlignment w:val="auto"/>
              <w:rPr>
                <w:rFonts w:ascii="Courier" w:hAnsi="Courier" w:cs="Monaco"/>
                <w:sz w:val="20"/>
              </w:rPr>
            </w:pPr>
            <w:r w:rsidRPr="00F75AA6">
              <w:rPr>
                <w:rFonts w:ascii="Courier" w:hAnsi="Courier" w:cs="Monaco"/>
                <w:sz w:val="20"/>
              </w:rPr>
              <w:t>&lt;util:list&gt;</w:t>
            </w:r>
          </w:p>
          <w:p w:rsidR="00B43A75" w:rsidRDefault="00B43A75" w:rsidP="00B43A75">
            <w:pPr>
              <w:autoSpaceDE w:val="0"/>
              <w:autoSpaceDN w:val="0"/>
              <w:spacing w:after="0" w:line="240" w:lineRule="auto"/>
              <w:ind w:left="1440"/>
              <w:textAlignment w:val="auto"/>
              <w:rPr>
                <w:rFonts w:ascii="Courier" w:hAnsi="Courier" w:cs="Monaco"/>
                <w:sz w:val="20"/>
              </w:rPr>
            </w:pPr>
            <w:r>
              <w:rPr>
                <w:rFonts w:ascii="Courier" w:hAnsi="Courier" w:cs="Monaco"/>
                <w:sz w:val="20"/>
              </w:rPr>
              <w:t>&lt;bean id="</w:t>
            </w:r>
            <w:r w:rsidRPr="007870FC">
              <w:rPr>
                <w:rFonts w:ascii="Courier" w:hAnsi="Courier" w:cs="Monaco"/>
                <w:b/>
                <w:sz w:val="20"/>
              </w:rPr>
              <w:t>CQLType.name</w:t>
            </w:r>
            <w:r>
              <w:rPr>
                <w:rFonts w:ascii="Courier" w:hAnsi="Courier" w:cs="Monaco"/>
                <w:sz w:val="20"/>
              </w:rPr>
              <w:t>"</w:t>
            </w:r>
          </w:p>
          <w:p w:rsidR="00F75AA6" w:rsidRPr="00F75AA6" w:rsidRDefault="00B43A75" w:rsidP="00B43A75">
            <w:pPr>
              <w:autoSpaceDE w:val="0"/>
              <w:autoSpaceDN w:val="0"/>
              <w:spacing w:after="0" w:line="240" w:lineRule="auto"/>
              <w:ind w:left="1800"/>
              <w:textAlignment w:val="auto"/>
              <w:rPr>
                <w:rFonts w:ascii="Courier" w:hAnsi="Courier" w:cs="Monaco"/>
                <w:sz w:val="20"/>
              </w:rPr>
            </w:pPr>
            <w:r>
              <w:rPr>
                <w:rFonts w:ascii="Courier" w:hAnsi="Courier" w:cs="Monaco"/>
                <w:sz w:val="20"/>
              </w:rPr>
              <w:t>c</w:t>
            </w:r>
            <w:r w:rsidR="00F75AA6" w:rsidRPr="00F75AA6">
              <w:rPr>
                <w:rFonts w:ascii="Courier" w:hAnsi="Courier" w:cs="Monaco"/>
                <w:sz w:val="20"/>
              </w:rPr>
              <w:t>lass="org.springframework.beans.factory.config.PropertyPathFactoryBean"/&gt;</w:t>
            </w:r>
          </w:p>
          <w:p w:rsidR="00B43A75" w:rsidRDefault="00B43A75" w:rsidP="00B43A75">
            <w:pPr>
              <w:autoSpaceDE w:val="0"/>
              <w:autoSpaceDN w:val="0"/>
              <w:spacing w:after="0" w:line="240" w:lineRule="auto"/>
              <w:ind w:left="360"/>
              <w:textAlignment w:val="auto"/>
              <w:rPr>
                <w:rFonts w:ascii="Courier" w:hAnsi="Courier" w:cs="Monaco"/>
                <w:sz w:val="20"/>
              </w:rPr>
            </w:pPr>
            <w:r>
              <w:rPr>
                <w:rFonts w:ascii="Courier" w:hAnsi="Courier" w:cs="Monaco"/>
                <w:sz w:val="20"/>
              </w:rPr>
              <w:tab/>
            </w:r>
            <w:r>
              <w:rPr>
                <w:rFonts w:ascii="Courier" w:hAnsi="Courier" w:cs="Monaco"/>
                <w:sz w:val="20"/>
              </w:rPr>
              <w:tab/>
              <w:t xml:space="preserve">   </w:t>
            </w:r>
            <w:r w:rsidR="00F75AA6" w:rsidRPr="00F75AA6">
              <w:rPr>
                <w:rFonts w:ascii="Courier" w:hAnsi="Courier" w:cs="Monaco"/>
                <w:sz w:val="20"/>
              </w:rPr>
              <w:t>&lt;bean id="</w:t>
            </w:r>
            <w:r w:rsidR="00F75AA6" w:rsidRPr="007870FC">
              <w:rPr>
                <w:rFonts w:ascii="Courier" w:hAnsi="Courier" w:cs="Monaco"/>
                <w:b/>
                <w:sz w:val="20"/>
              </w:rPr>
              <w:t>EPRType.name</w:t>
            </w:r>
            <w:r w:rsidR="00F75AA6" w:rsidRPr="00F75AA6">
              <w:rPr>
                <w:rFonts w:ascii="Courier" w:hAnsi="Courier" w:cs="Monaco"/>
                <w:sz w:val="20"/>
              </w:rPr>
              <w:t>"</w:t>
            </w:r>
          </w:p>
          <w:p w:rsidR="00F75AA6" w:rsidRPr="00F75AA6" w:rsidRDefault="00F75AA6" w:rsidP="00B43A75">
            <w:pPr>
              <w:autoSpaceDE w:val="0"/>
              <w:autoSpaceDN w:val="0"/>
              <w:spacing w:after="0" w:line="240" w:lineRule="auto"/>
              <w:ind w:left="1800"/>
              <w:textAlignment w:val="auto"/>
              <w:rPr>
                <w:rFonts w:ascii="Courier" w:hAnsi="Courier" w:cs="Monaco"/>
                <w:sz w:val="20"/>
              </w:rPr>
            </w:pPr>
            <w:r w:rsidRPr="00F75AA6">
              <w:rPr>
                <w:rFonts w:ascii="Courier" w:hAnsi="Courier" w:cs="Monaco"/>
                <w:sz w:val="20"/>
              </w:rPr>
              <w:t>class="org.springframework.beans.factory.config.PropertyPathFactoryBean"/&gt;</w:t>
            </w:r>
          </w:p>
          <w:p w:rsidR="00F75AA6" w:rsidRPr="00F75AA6" w:rsidRDefault="00B43A75" w:rsidP="00B43A75">
            <w:pPr>
              <w:autoSpaceDE w:val="0"/>
              <w:autoSpaceDN w:val="0"/>
              <w:spacing w:after="0" w:line="240" w:lineRule="auto"/>
              <w:ind w:left="360"/>
              <w:textAlignment w:val="auto"/>
              <w:rPr>
                <w:rFonts w:ascii="Courier" w:hAnsi="Courier" w:cs="Monaco"/>
                <w:sz w:val="20"/>
              </w:rPr>
            </w:pPr>
            <w:r>
              <w:rPr>
                <w:rFonts w:ascii="Courier" w:hAnsi="Courier" w:cs="Monaco"/>
                <w:sz w:val="20"/>
              </w:rPr>
              <w:tab/>
            </w:r>
            <w:r>
              <w:rPr>
                <w:rFonts w:ascii="Courier" w:hAnsi="Courier" w:cs="Monaco"/>
                <w:sz w:val="20"/>
              </w:rPr>
              <w:tab/>
            </w:r>
            <w:r w:rsidR="00F75AA6" w:rsidRPr="00F75AA6">
              <w:rPr>
                <w:rFonts w:ascii="Courier" w:hAnsi="Courier" w:cs="Monaco"/>
                <w:sz w:val="20"/>
              </w:rPr>
              <w:t>&lt;/util:list&gt;</w:t>
            </w:r>
          </w:p>
          <w:p w:rsidR="00F75AA6" w:rsidRPr="00F75AA6" w:rsidRDefault="00B43A75" w:rsidP="00B43A75">
            <w:pPr>
              <w:autoSpaceDE w:val="0"/>
              <w:autoSpaceDN w:val="0"/>
              <w:spacing w:after="0" w:line="240" w:lineRule="auto"/>
              <w:ind w:left="360"/>
              <w:textAlignment w:val="auto"/>
              <w:rPr>
                <w:rFonts w:ascii="Courier" w:hAnsi="Courier" w:cs="Monaco"/>
                <w:sz w:val="20"/>
              </w:rPr>
            </w:pPr>
            <w:r>
              <w:rPr>
                <w:rFonts w:ascii="Courier" w:hAnsi="Courier" w:cs="Monaco"/>
                <w:sz w:val="20"/>
              </w:rPr>
              <w:t xml:space="preserve">   </w:t>
            </w:r>
            <w:r w:rsidR="00F75AA6" w:rsidRPr="00F75AA6">
              <w:rPr>
                <w:rFonts w:ascii="Courier" w:hAnsi="Courier" w:cs="Monaco"/>
                <w:sz w:val="20"/>
              </w:rPr>
              <w:t>&lt;/constructor-arg&gt;</w:t>
            </w:r>
          </w:p>
          <w:p w:rsidR="007870FC" w:rsidRDefault="00F75AA6" w:rsidP="00F75AA6">
            <w:pPr>
              <w:keepNext/>
              <w:rPr>
                <w:rFonts w:ascii="Courier" w:hAnsi="Courier" w:cs="Monaco"/>
                <w:sz w:val="20"/>
              </w:rPr>
            </w:pPr>
            <w:r w:rsidRPr="00F75AA6">
              <w:rPr>
                <w:rFonts w:ascii="Courier" w:hAnsi="Courier" w:cs="Monaco"/>
                <w:sz w:val="20"/>
              </w:rPr>
              <w:t>&lt;/bean&gt;</w:t>
            </w:r>
          </w:p>
          <w:p w:rsidR="00F75AA6" w:rsidRDefault="00F75AA6" w:rsidP="00F75AA6">
            <w:pPr>
              <w:keepNext/>
            </w:pPr>
          </w:p>
        </w:tc>
      </w:tr>
    </w:tbl>
    <w:p w:rsidR="003D4D26" w:rsidRDefault="00F75AA6" w:rsidP="00F75AA6">
      <w:pPr>
        <w:pStyle w:val="Caption"/>
        <w:jc w:val="center"/>
      </w:pPr>
      <w:r>
        <w:t xml:space="preserve">Table </w:t>
      </w:r>
      <w:fldSimple w:instr=" SEQ Table \* ARABIC ">
        <w:r w:rsidR="00F75AB8">
          <w:rPr>
            <w:noProof/>
          </w:rPr>
          <w:t>1</w:t>
        </w:r>
      </w:fldSimple>
      <w:r>
        <w:t xml:space="preserve"> framework-</w:t>
      </w:r>
      <w:proofErr w:type="spellStart"/>
      <w:r>
        <w:t>namingauthority-context.xml</w:t>
      </w:r>
      <w:proofErr w:type="spellEnd"/>
    </w:p>
    <w:p w:rsidR="007C6DB6" w:rsidRDefault="003D4D26" w:rsidP="00B44FFE">
      <w:r>
        <w:t>TBD</w:t>
      </w:r>
    </w:p>
    <w:p w:rsidR="007C6DB6" w:rsidRDefault="007C6DB6" w:rsidP="007C6DB6">
      <w:pPr>
        <w:pStyle w:val="Heading2"/>
      </w:pPr>
      <w:r>
        <w:t>Framework-Resolver</w:t>
      </w:r>
    </w:p>
    <w:p w:rsidR="00986A9F" w:rsidRDefault="001B7540" w:rsidP="00B44FFE">
      <w:r>
        <w:t>This project provides classes related to resolving identifiers and retrieving data objects.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r w:rsidRPr="00EC2772">
              <w:rPr>
                <w:rFonts w:ascii="Courier" w:hAnsi="Courier"/>
                <w:sz w:val="20"/>
              </w:rPr>
              <w:t>IdentifierValues ivs = ResolverUtil.resolveHttp( identifierStr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r w:rsidRPr="00EC2772">
              <w:rPr>
                <w:rFonts w:ascii="Courier" w:hAnsi="Courier"/>
                <w:sz w:val="20"/>
              </w:rPr>
              <w:t>RetrieverFactory factory = new RetrieverService().getFactory();</w:t>
            </w:r>
          </w:p>
          <w:p w:rsidR="00986A9F" w:rsidRPr="00EC2772" w:rsidRDefault="00986A9F" w:rsidP="0042143F">
            <w:pPr>
              <w:spacing w:after="0"/>
              <w:rPr>
                <w:rFonts w:ascii="Courier" w:hAnsi="Courier"/>
                <w:sz w:val="20"/>
              </w:rPr>
            </w:pPr>
            <w:r w:rsidRPr="00EC2772">
              <w:rPr>
                <w:rFonts w:ascii="Courier" w:hAnsi="Courier"/>
                <w:sz w:val="20"/>
              </w:rPr>
              <w:t>Retriever retriever = factory.getRetriever( “CQLRetriever” );</w:t>
            </w:r>
          </w:p>
          <w:p w:rsidR="0042143F" w:rsidRDefault="00986A9F" w:rsidP="0042143F">
            <w:pPr>
              <w:spacing w:after="0"/>
              <w:rPr>
                <w:rFonts w:ascii="Courier" w:hAnsi="Courier"/>
                <w:sz w:val="20"/>
              </w:rPr>
            </w:pPr>
            <w:r w:rsidRPr="00EC2772">
              <w:rPr>
                <w:rFonts w:ascii="Courier" w:hAnsi="Courier"/>
                <w:sz w:val="20"/>
              </w:rPr>
              <w:t>CQLQueryResults results = (CQLQueryResults) retriever.retrieve( ivs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C2772" w:rsidRPr="00EC2772">
        <w:tc>
          <w:tcPr>
            <w:tcW w:w="9936" w:type="dxa"/>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r w:rsidRPr="0042143F">
              <w:rPr>
                <w:rFonts w:ascii="Courier" w:hAnsi="Courier"/>
                <w:sz w:val="20"/>
              </w:rPr>
              <w:t>IdentifierValues ivs = ResolverUtil.resolveHttp( identifierStr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r w:rsidRPr="0042143F">
              <w:rPr>
                <w:rFonts w:ascii="Courier" w:hAnsi="Courier"/>
                <w:sz w:val="20"/>
              </w:rPr>
              <w:t xml:space="preserve">CQLQueryResults results = </w:t>
            </w:r>
          </w:p>
          <w:p w:rsidR="0042143F" w:rsidRDefault="00EC2772" w:rsidP="0042143F">
            <w:pPr>
              <w:spacing w:after="0"/>
              <w:ind w:left="360"/>
              <w:rPr>
                <w:rFonts w:ascii="Courier" w:hAnsi="Courier"/>
                <w:sz w:val="20"/>
              </w:rPr>
            </w:pPr>
            <w:r w:rsidRPr="0042143F">
              <w:rPr>
                <w:rFonts w:ascii="Courier" w:hAnsi="Courier"/>
                <w:sz w:val="20"/>
              </w:rPr>
              <w:t>(CQLQueryResults) new RetrieverService().retrieve( “CQLRetriever”, ivs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The </w:t>
      </w:r>
      <w:proofErr w:type="spellStart"/>
      <w:r w:rsidRPr="0042143F">
        <w:rPr>
          <w:i/>
        </w:rPr>
        <w:t>ResolverUtil</w:t>
      </w:r>
      <w:proofErr w:type="spellEnd"/>
      <w:r>
        <w:t xml:space="preserve"> class provides utility methods for doing HTTP-GET resolution (</w:t>
      </w:r>
      <w:proofErr w:type="spellStart"/>
      <w:r w:rsidRPr="0042143F">
        <w:rPr>
          <w:i/>
        </w:rPr>
        <w:t>resolveHttp</w:t>
      </w:r>
      <w:proofErr w:type="spellEnd"/>
      <w:r>
        <w:t>), or Grid-based resolution (</w:t>
      </w:r>
      <w:proofErr w:type="spellStart"/>
      <w:r w:rsidRPr="0042143F">
        <w:rPr>
          <w:i/>
        </w:rPr>
        <w:t>resolveGrid</w:t>
      </w:r>
      <w:proofErr w:type="spellEnd"/>
      <w:r>
        <w:t>).</w:t>
      </w:r>
    </w:p>
    <w:p w:rsidR="001B7540" w:rsidRDefault="001B7540" w:rsidP="00B44FFE">
      <w:r>
        <w:t xml:space="preserve">The second overall step is to instantiate a </w:t>
      </w:r>
      <w:r w:rsidRPr="000E3BCD">
        <w:rPr>
          <w:i/>
        </w:rPr>
        <w:t>Retriever</w:t>
      </w:r>
      <w:r>
        <w:t xml:space="preserve"> object from the </w:t>
      </w:r>
      <w:proofErr w:type="spellStart"/>
      <w:r w:rsidRPr="003F517C">
        <w:rPr>
          <w:i/>
        </w:rPr>
        <w:t>RetrieverFactory</w:t>
      </w:r>
      <w:proofErr w:type="spellEnd"/>
      <w:r>
        <w:t xml:space="preserve">. The </w:t>
      </w:r>
      <w:r w:rsidRPr="003F517C">
        <w:rPr>
          <w:i/>
        </w:rPr>
        <w:t>RetrieverService</w:t>
      </w:r>
      <w:r>
        <w:t xml:space="preserve"> class loads a factory using the default spring configuration files. </w:t>
      </w:r>
      <w:proofErr w:type="gramStart"/>
      <w:r>
        <w:t xml:space="preserve">Other </w:t>
      </w:r>
      <w:r w:rsidR="003F517C">
        <w:t xml:space="preserve">spring </w:t>
      </w:r>
      <w:r>
        <w:t xml:space="preserve">files can be used by using the specialized </w:t>
      </w:r>
      <w:r w:rsidRPr="003F517C">
        <w:rPr>
          <w:i/>
        </w:rPr>
        <w:t>RetrieverService</w:t>
      </w:r>
      <w:r>
        <w:t xml:space="preserve"> constructor</w:t>
      </w:r>
      <w:proofErr w:type="gramEnd"/>
      <w:r>
        <w:t>.</w:t>
      </w:r>
    </w:p>
    <w:p w:rsidR="003F517C" w:rsidRDefault="001B7540" w:rsidP="00B44FFE">
      <w:r>
        <w:t xml:space="preserve">Currently, a retriever name has to </w:t>
      </w:r>
      <w:proofErr w:type="gramStart"/>
      <w:r>
        <w:t>provided</w:t>
      </w:r>
      <w:proofErr w:type="gramEnd"/>
      <w:r>
        <w:t xml:space="preserve"> to the </w:t>
      </w:r>
      <w:proofErr w:type="spellStart"/>
      <w:r w:rsidRPr="003F517C">
        <w:rPr>
          <w:i/>
        </w:rPr>
        <w:t>getRetriever</w:t>
      </w:r>
      <w:proofErr w:type="spellEnd"/>
      <w:r>
        <w:t xml:space="preserve"> method. The example requests </w:t>
      </w:r>
      <w:r w:rsidRPr="003F517C">
        <w:rPr>
          <w:i/>
        </w:rPr>
        <w:t>CQLRetriever</w:t>
      </w:r>
      <w:r>
        <w:t xml:space="preserve">. There are plans to implement a </w:t>
      </w:r>
      <w:proofErr w:type="spellStart"/>
      <w:r w:rsidRPr="003F517C">
        <w:rPr>
          <w:i/>
        </w:rPr>
        <w:t>getRetriever</w:t>
      </w:r>
      <w:proofErr w:type="spellEnd"/>
      <w:r>
        <w:t xml:space="preserve"> interface that can use a default algorithm to choose the “most appropriate” retriever based on the available identifier values.</w:t>
      </w:r>
    </w:p>
    <w:p w:rsidR="00702929" w:rsidRDefault="003F517C" w:rsidP="00B44FFE">
      <w:r>
        <w:t xml:space="preserve">The simplified code snippet shown above makes use of convenience method available in </w:t>
      </w:r>
      <w:r w:rsidRPr="003F517C">
        <w:rPr>
          <w:i/>
        </w:rPr>
        <w:t>RetrieverService</w:t>
      </w:r>
      <w:r>
        <w:t xml:space="preserve"> class that basically combines the three retrieval steps into one.</w:t>
      </w:r>
    </w:p>
    <w:p w:rsidR="00702929" w:rsidRDefault="00702929" w:rsidP="00B44FFE">
      <w:r>
        <w:t>TBD</w:t>
      </w:r>
    </w:p>
    <w:tbl>
      <w:tblPr>
        <w:tblStyle w:val="TableGrid"/>
        <w:tblW w:w="0" w:type="auto"/>
        <w:tblLook w:val="00BF"/>
      </w:tblPr>
      <w:tblGrid>
        <w:gridCol w:w="9936"/>
      </w:tblGrid>
      <w:tr w:rsidR="00702929">
        <w:tc>
          <w:tcPr>
            <w:tcW w:w="9936" w:type="dxa"/>
          </w:tcPr>
          <w:p w:rsidR="007870FC" w:rsidRDefault="007870FC" w:rsidP="006C6798">
            <w:pPr>
              <w:autoSpaceDE w:val="0"/>
              <w:autoSpaceDN w:val="0"/>
              <w:spacing w:after="0" w:line="240" w:lineRule="auto"/>
              <w:textAlignment w:val="auto"/>
              <w:rPr>
                <w:rFonts w:ascii="Courier" w:hAnsi="Courier" w:cs="Monaco"/>
                <w:sz w:val="20"/>
              </w:rPr>
            </w:pPr>
          </w:p>
          <w:p w:rsidR="00121D21"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CQLRetriever Retriever Profile --&gt;</w:t>
            </w:r>
          </w:p>
          <w:p w:rsidR="006C6798" w:rsidRPr="006C6798" w:rsidRDefault="006C6798" w:rsidP="006C6798">
            <w:pPr>
              <w:autoSpaceDE w:val="0"/>
              <w:autoSpaceDN w:val="0"/>
              <w:spacing w:after="0" w:line="240" w:lineRule="auto"/>
              <w:textAlignment w:val="auto"/>
              <w:rPr>
                <w:rFonts w:ascii="Courier" w:hAnsi="Courier" w:cs="Monaco"/>
                <w:sz w:val="20"/>
              </w:rPr>
            </w:pPr>
          </w:p>
          <w:p w:rsidR="007870FC" w:rsidRDefault="007870FC"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CQLRetriever</w:t>
            </w:r>
            <w:r>
              <w:rPr>
                <w:rFonts w:ascii="Courier" w:hAnsi="Courier" w:cs="Monaco"/>
                <w:sz w:val="20"/>
              </w:rPr>
              <w: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r w:rsidRPr="006C6798">
              <w:rPr>
                <w:rFonts w:ascii="Courier" w:hAnsi="Courier" w:cs="Monaco"/>
                <w:sz w:val="20"/>
              </w:rPr>
              <w:tab/>
              <w:t>&lt;property name="</w:t>
            </w:r>
            <w:r w:rsidRPr="00121D21">
              <w:rPr>
                <w:rFonts w:ascii="Courier" w:hAnsi="Courier" w:cs="Monaco"/>
                <w:b/>
                <w:sz w:val="20"/>
              </w:rPr>
              <w:t>requiredTypes</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&lt;bean id="</w:t>
            </w:r>
            <w:r w:rsidRPr="00121D21">
              <w:rPr>
                <w:rFonts w:ascii="Courier" w:hAnsi="Courier" w:cs="Monaco"/>
                <w:b/>
                <w:sz w:val="20"/>
              </w:rPr>
              <w:t>CQLType.name</w:t>
            </w:r>
            <w:r w:rsidRPr="006C6798">
              <w:rPr>
                <w:rFonts w:ascii="Courier" w:hAnsi="Courier" w:cs="Monaco"/>
                <w:sz w:val="20"/>
              </w:rPr>
              <w:t>" class="org.springframework.beans.factory.config.PropertyPathFactoryBean"/&gt;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&lt;bean id="</w:t>
            </w:r>
            <w:r w:rsidRPr="00121D21">
              <w:rPr>
                <w:rFonts w:ascii="Courier" w:hAnsi="Courier" w:cs="Monaco"/>
                <w:b/>
                <w:sz w:val="20"/>
              </w:rPr>
              <w:t>EPRType.name</w:t>
            </w:r>
            <w:r w:rsidRPr="006C6798">
              <w:rPr>
                <w:rFonts w:ascii="Courier" w:hAnsi="Courier" w:cs="Monaco"/>
                <w:sz w:val="20"/>
              </w:rPr>
              <w:t>" class="org.springframework.beans.factory.config.PropertyPathFactoryBean"/&gt;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&lt;/util:list&gt;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7870FC"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6C6798" w:rsidRPr="006C6798" w:rsidRDefault="006C6798" w:rsidP="006C6798">
            <w:pPr>
              <w:autoSpaceDE w:val="0"/>
              <w:autoSpaceDN w:val="0"/>
              <w:spacing w:after="0" w:line="240" w:lineRule="auto"/>
              <w:textAlignment w:val="auto"/>
              <w:rPr>
                <w:rFonts w:ascii="Courier" w:hAnsi="Courier" w:cs="Monaco"/>
                <w:sz w:val="20"/>
              </w:rPr>
            </w:pP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 End of Profiles --&gt;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p>
          <w:p w:rsidR="00121D21"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&lt;bean id="</w:t>
            </w:r>
            <w:r w:rsidRPr="00121D21">
              <w:rPr>
                <w:rFonts w:ascii="Courier" w:hAnsi="Courier" w:cs="Monaco"/>
                <w:b/>
                <w:sz w:val="20"/>
              </w:rPr>
              <w:t>RetrieverFactory</w:t>
            </w:r>
            <w:r>
              <w:rPr>
                <w:rFonts w:ascii="Courier" w:hAnsi="Courier" w:cs="Monaco"/>
                <w:sz w:val="20"/>
              </w:rPr>
              <w:t>"</w:t>
            </w:r>
          </w:p>
          <w:p w:rsidR="006C6798" w:rsidRPr="006C6798" w:rsidRDefault="006C6798" w:rsidP="00121D21">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class="</w:t>
            </w:r>
            <w:r w:rsidRPr="00121D21">
              <w:rPr>
                <w:rFonts w:ascii="Courier" w:hAnsi="Courier" w:cs="Monaco"/>
                <w:b/>
                <w:sz w:val="20"/>
              </w:rPr>
              <w:t>org.cagrid.identifiers.retriever.impl.DefaultRetrieverFactory</w:t>
            </w:r>
            <w:r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6C6798" w:rsidRPr="006C6798" w:rsidRDefault="006C6798"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&lt;util:map&gt;</w:t>
            </w:r>
          </w:p>
          <w:p w:rsidR="006C6798" w:rsidRPr="006C6798" w:rsidRDefault="006C6798"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&lt;entry key="</w:t>
            </w:r>
            <w:r w:rsidRPr="00121D21">
              <w:rPr>
                <w:rFonts w:ascii="Courier" w:hAnsi="Courier" w:cs="Monaco"/>
                <w:b/>
                <w:sz w:val="20"/>
              </w:rPr>
              <w:t>CQLRetriever</w:t>
            </w:r>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&lt;ref local="</w:t>
            </w:r>
            <w:r w:rsidRPr="00121D21">
              <w:rPr>
                <w:rFonts w:ascii="Courier" w:hAnsi="Courier" w:cs="Monaco"/>
                <w:b/>
                <w:sz w:val="20"/>
              </w:rPr>
              <w:t>CQLRetriever</w:t>
            </w:r>
            <w:r w:rsidRPr="006C6798">
              <w:rPr>
                <w:rFonts w:ascii="Courier" w:hAnsi="Courier" w:cs="Monaco"/>
                <w:sz w:val="20"/>
              </w:rPr>
              <w:t>"/&gt;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&lt;/entry&gt;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&lt;/util:map&gt;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&lt;/constructor-arg&gt;</w:t>
            </w:r>
          </w:p>
          <w:p w:rsidR="00702929" w:rsidRPr="00121D21" w:rsidRDefault="006C6798" w:rsidP="006C6798">
            <w:pPr>
              <w:rPr>
                <w:rFonts w:ascii="Courier" w:hAnsi="Courier" w:cs="Monaco"/>
                <w:sz w:val="20"/>
              </w:rPr>
            </w:pPr>
            <w:r w:rsidRPr="006C6798">
              <w:rPr>
                <w:rFonts w:ascii="Courier" w:hAnsi="Courier" w:cs="Monaco"/>
                <w:sz w:val="20"/>
              </w:rPr>
              <w:t>&lt;/bean&gt;</w:t>
            </w:r>
          </w:p>
        </w:tc>
      </w:tr>
    </w:tbl>
    <w:p w:rsidR="00702929" w:rsidRDefault="00702929" w:rsidP="00B44FFE"/>
    <w:p w:rsidR="00702929" w:rsidRDefault="00702929" w:rsidP="00B44FFE">
      <w:r>
        <w:t>TBD</w:t>
      </w:r>
    </w:p>
    <w:p w:rsidR="00702929" w:rsidRDefault="00702929" w:rsidP="00B44FFE">
      <w:r>
        <w:t>TBD</w:t>
      </w:r>
    </w:p>
    <w:p w:rsidR="00986A9F" w:rsidRDefault="00986A9F" w:rsidP="00B44FFE"/>
    <w:p w:rsidR="007C6DB6" w:rsidRDefault="007C6DB6" w:rsidP="00B44FFE"/>
    <w:p w:rsidR="007C6DB6" w:rsidRDefault="007C6DB6" w:rsidP="007C6DB6">
      <w:pPr>
        <w:pStyle w:val="Heading2"/>
      </w:pPr>
      <w:r>
        <w:t>Framework-</w:t>
      </w:r>
      <w:proofErr w:type="spellStart"/>
      <w:r>
        <w:t>NamingAuthority-GridSvc</w:t>
      </w:r>
      <w:proofErr w:type="spellEnd"/>
    </w:p>
    <w:p w:rsidR="000C16E5" w:rsidRDefault="007C6DB6" w:rsidP="00B44FFE">
      <w:r>
        <w:t>TBD</w:t>
      </w:r>
    </w:p>
    <w:p w:rsidR="0048798E" w:rsidRDefault="0048798E" w:rsidP="00AB3E94"/>
    <w:p w:rsidR="00160E74" w:rsidRDefault="00160E74" w:rsidP="00055E04"/>
    <w:p w:rsidR="00585432" w:rsidRDefault="00585432" w:rsidP="00055E04"/>
    <w:p w:rsidR="0063668F" w:rsidRDefault="0063668F" w:rsidP="00055E04"/>
    <w:p w:rsidR="0063668F" w:rsidRDefault="0063668F" w:rsidP="00055E04"/>
    <w:p w:rsidR="0063668F" w:rsidRDefault="0063668F" w:rsidP="00055E04"/>
    <w:p w:rsidR="0063668F" w:rsidRDefault="0063668F" w:rsidP="00055E04"/>
    <w:p w:rsidR="0063668F" w:rsidRDefault="0063668F" w:rsidP="00055E04"/>
    <w:p w:rsidR="00883604" w:rsidRDefault="00883604" w:rsidP="00055E04"/>
    <w:p w:rsidR="00055E04" w:rsidRDefault="00883604" w:rsidP="00055E04">
      <w:r>
        <w:t xml:space="preserve"> </w:t>
      </w:r>
    </w:p>
    <w:p w:rsidR="00B87506" w:rsidRDefault="00055E04" w:rsidP="00055E04">
      <w:r>
        <w:t xml:space="preserve"> </w:t>
      </w:r>
      <w:bookmarkEnd w:id="15"/>
      <w:bookmarkEnd w:id="16"/>
    </w:p>
    <w:sectPr w:rsidR="00B87506" w:rsidSect="00616997">
      <w:type w:val="oddPage"/>
      <w:pgSz w:w="12240" w:h="15840" w:code="1"/>
      <w:pgMar w:top="1440" w:right="108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501535" w:rsidRDefault="00501535">
      <w:r>
        <w:separator/>
      </w:r>
    </w:p>
  </w:endnote>
  <w:endnote w:type="continuationSeparator" w:id="1">
    <w:p w:rsidR="00501535" w:rsidRDefault="00501535">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01535" w:rsidRDefault="00501535">
    <w:pPr>
      <w:pStyle w:val="Footer"/>
    </w:pPr>
    <w:r>
      <w:rPr>
        <w:rStyle w:val="PageNumber"/>
      </w:rPr>
      <w:fldChar w:fldCharType="begin"/>
    </w:r>
    <w:r>
      <w:rPr>
        <w:rStyle w:val="PageNumber"/>
      </w:rPr>
      <w:instrText xml:space="preserve"> PAGE </w:instrText>
    </w:r>
    <w:r>
      <w:rPr>
        <w:rStyle w:val="PageNumber"/>
      </w:rPr>
      <w:fldChar w:fldCharType="separate"/>
    </w:r>
    <w:r w:rsidR="000D2B89">
      <w:rPr>
        <w:rStyle w:val="PageNumber"/>
        <w:noProof/>
      </w:rPr>
      <w:t>18</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01535" w:rsidRDefault="00501535">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0D2B89">
      <w:rPr>
        <w:rStyle w:val="PageNumber"/>
        <w:noProof/>
      </w:rPr>
      <w:t>19</w:t>
    </w:r>
    <w:r>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01535" w:rsidRDefault="0050153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501535" w:rsidRDefault="00501535">
      <w:r>
        <w:separator/>
      </w:r>
    </w:p>
  </w:footnote>
  <w:footnote w:type="continuationSeparator" w:id="1">
    <w:p w:rsidR="00501535" w:rsidRDefault="00501535">
      <w:r>
        <w:separator/>
      </w:r>
    </w:p>
  </w:footnote>
  <w:footnote w:type="continuationNotice" w:id="2">
    <w:p w:rsidR="00501535" w:rsidRDefault="00501535">
      <w:pPr>
        <w:pStyle w:val="Footer"/>
        <w:rPr>
          <w:sz w:val="18"/>
        </w:rPr>
      </w:pP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4">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19">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1">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4">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3"/>
  </w:num>
  <w:num w:numId="3">
    <w:abstractNumId w:val="13"/>
  </w:num>
  <w:num w:numId="4">
    <w:abstractNumId w:val="0"/>
  </w:num>
  <w:num w:numId="5">
    <w:abstractNumId w:val="0"/>
  </w:num>
  <w:num w:numId="6">
    <w:abstractNumId w:val="0"/>
  </w:num>
  <w:num w:numId="7">
    <w:abstractNumId w:val="12"/>
  </w:num>
  <w:num w:numId="8">
    <w:abstractNumId w:val="9"/>
  </w:num>
  <w:num w:numId="9">
    <w:abstractNumId w:val="10"/>
  </w:num>
  <w:num w:numId="10">
    <w:abstractNumId w:val="5"/>
  </w:num>
  <w:num w:numId="11">
    <w:abstractNumId w:val="8"/>
  </w:num>
  <w:num w:numId="12">
    <w:abstractNumId w:val="16"/>
  </w:num>
  <w:num w:numId="13">
    <w:abstractNumId w:val="18"/>
  </w:num>
  <w:num w:numId="14">
    <w:abstractNumId w:val="4"/>
  </w:num>
  <w:num w:numId="15">
    <w:abstractNumId w:val="20"/>
  </w:num>
  <w:num w:numId="16">
    <w:abstractNumId w:val="24"/>
  </w:num>
  <w:num w:numId="17">
    <w:abstractNumId w:val="22"/>
  </w:num>
  <w:num w:numId="18">
    <w:abstractNumId w:val="6"/>
  </w:num>
  <w:num w:numId="19">
    <w:abstractNumId w:val="3"/>
  </w:num>
  <w:num w:numId="20">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7"/>
  </w:num>
  <w:num w:numId="23">
    <w:abstractNumId w:val="7"/>
  </w:num>
  <w:num w:numId="24">
    <w:abstractNumId w:val="11"/>
  </w:num>
  <w:num w:numId="25">
    <w:abstractNumId w:val="15"/>
  </w:num>
  <w:num w:numId="26">
    <w:abstractNumId w:val="14"/>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proofState w:spelling="clean" w:grammar="clean"/>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3">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402A9"/>
    <w:rsid w:val="00042039"/>
    <w:rsid w:val="00054B9A"/>
    <w:rsid w:val="00055E04"/>
    <w:rsid w:val="00065378"/>
    <w:rsid w:val="000863A9"/>
    <w:rsid w:val="000C1387"/>
    <w:rsid w:val="000C16E5"/>
    <w:rsid w:val="000C1D4A"/>
    <w:rsid w:val="000D2B89"/>
    <w:rsid w:val="000E3BCD"/>
    <w:rsid w:val="00121D21"/>
    <w:rsid w:val="00133B6F"/>
    <w:rsid w:val="00160E74"/>
    <w:rsid w:val="001862E0"/>
    <w:rsid w:val="001B475C"/>
    <w:rsid w:val="001B7540"/>
    <w:rsid w:val="00210A0C"/>
    <w:rsid w:val="00211CF0"/>
    <w:rsid w:val="00241F50"/>
    <w:rsid w:val="002466D7"/>
    <w:rsid w:val="0026429A"/>
    <w:rsid w:val="002C43E2"/>
    <w:rsid w:val="002F2706"/>
    <w:rsid w:val="00386F56"/>
    <w:rsid w:val="003A6035"/>
    <w:rsid w:val="003D4D26"/>
    <w:rsid w:val="003D7D1E"/>
    <w:rsid w:val="003F3E02"/>
    <w:rsid w:val="003F517C"/>
    <w:rsid w:val="00417502"/>
    <w:rsid w:val="0042143F"/>
    <w:rsid w:val="0044425C"/>
    <w:rsid w:val="004501D4"/>
    <w:rsid w:val="00460BCA"/>
    <w:rsid w:val="0048798E"/>
    <w:rsid w:val="004E515C"/>
    <w:rsid w:val="00501535"/>
    <w:rsid w:val="00512C1B"/>
    <w:rsid w:val="00524DE6"/>
    <w:rsid w:val="00545052"/>
    <w:rsid w:val="005567B8"/>
    <w:rsid w:val="00575674"/>
    <w:rsid w:val="00582875"/>
    <w:rsid w:val="00585432"/>
    <w:rsid w:val="005B3A49"/>
    <w:rsid w:val="00607EDD"/>
    <w:rsid w:val="00616997"/>
    <w:rsid w:val="00635691"/>
    <w:rsid w:val="0063668F"/>
    <w:rsid w:val="00664B0A"/>
    <w:rsid w:val="00664F29"/>
    <w:rsid w:val="00693053"/>
    <w:rsid w:val="006B56F1"/>
    <w:rsid w:val="006C6798"/>
    <w:rsid w:val="00702929"/>
    <w:rsid w:val="00702B5A"/>
    <w:rsid w:val="007404B2"/>
    <w:rsid w:val="00744120"/>
    <w:rsid w:val="00774368"/>
    <w:rsid w:val="007870FC"/>
    <w:rsid w:val="007A683E"/>
    <w:rsid w:val="007B0E9A"/>
    <w:rsid w:val="007B0FC7"/>
    <w:rsid w:val="007C6DB6"/>
    <w:rsid w:val="00816FC9"/>
    <w:rsid w:val="008215E7"/>
    <w:rsid w:val="00841327"/>
    <w:rsid w:val="00845D5C"/>
    <w:rsid w:val="00865C20"/>
    <w:rsid w:val="00883604"/>
    <w:rsid w:val="00890333"/>
    <w:rsid w:val="0089072B"/>
    <w:rsid w:val="008C408E"/>
    <w:rsid w:val="008F2D59"/>
    <w:rsid w:val="009023B5"/>
    <w:rsid w:val="009128B9"/>
    <w:rsid w:val="009161BC"/>
    <w:rsid w:val="0092405B"/>
    <w:rsid w:val="009301A9"/>
    <w:rsid w:val="009346B6"/>
    <w:rsid w:val="0093697E"/>
    <w:rsid w:val="00942360"/>
    <w:rsid w:val="0096348F"/>
    <w:rsid w:val="00965065"/>
    <w:rsid w:val="00986A9F"/>
    <w:rsid w:val="009904DB"/>
    <w:rsid w:val="009C0CE7"/>
    <w:rsid w:val="009F4A72"/>
    <w:rsid w:val="00A106E6"/>
    <w:rsid w:val="00A24DEE"/>
    <w:rsid w:val="00A4723C"/>
    <w:rsid w:val="00A548E2"/>
    <w:rsid w:val="00A61441"/>
    <w:rsid w:val="00AB3E94"/>
    <w:rsid w:val="00AC41FF"/>
    <w:rsid w:val="00AD35E5"/>
    <w:rsid w:val="00B036EE"/>
    <w:rsid w:val="00B313EE"/>
    <w:rsid w:val="00B363FE"/>
    <w:rsid w:val="00B4359C"/>
    <w:rsid w:val="00B43A75"/>
    <w:rsid w:val="00B44FFE"/>
    <w:rsid w:val="00B5102C"/>
    <w:rsid w:val="00B87506"/>
    <w:rsid w:val="00BA2F13"/>
    <w:rsid w:val="00BD4938"/>
    <w:rsid w:val="00BE2BDC"/>
    <w:rsid w:val="00BF1F28"/>
    <w:rsid w:val="00D35158"/>
    <w:rsid w:val="00D41019"/>
    <w:rsid w:val="00D414B0"/>
    <w:rsid w:val="00D45F16"/>
    <w:rsid w:val="00D743AD"/>
    <w:rsid w:val="00D83343"/>
    <w:rsid w:val="00D94951"/>
    <w:rsid w:val="00DF5B40"/>
    <w:rsid w:val="00E012C0"/>
    <w:rsid w:val="00E4451D"/>
    <w:rsid w:val="00E94D9F"/>
    <w:rsid w:val="00EC2772"/>
    <w:rsid w:val="00ED1506"/>
    <w:rsid w:val="00ED1A52"/>
    <w:rsid w:val="00F51357"/>
    <w:rsid w:val="00F75AA6"/>
    <w:rsid w:val="00F75AB8"/>
    <w:rsid w:val="00FD0EB4"/>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3">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semiHidden/>
    <w:rsid w:val="00D83343"/>
    <w:pPr>
      <w:tabs>
        <w:tab w:val="right" w:leader="dot" w:pos="8630"/>
      </w:tabs>
      <w:spacing w:before="120"/>
    </w:pPr>
    <w:rPr>
      <w:b/>
      <w:sz w:val="20"/>
    </w:rPr>
  </w:style>
  <w:style w:type="paragraph" w:styleId="TOC2">
    <w:name w:val="toc 2"/>
    <w:basedOn w:val="Normal"/>
    <w:next w:val="Normal"/>
    <w:semiHidden/>
    <w:rsid w:val="00D83343"/>
    <w:pPr>
      <w:tabs>
        <w:tab w:val="right" w:leader="dot" w:pos="8630"/>
      </w:tabs>
      <w:spacing w:after="60" w:line="240" w:lineRule="auto"/>
      <w:ind w:left="245"/>
    </w:pPr>
    <w:rPr>
      <w:sz w:val="20"/>
    </w:rPr>
  </w:style>
  <w:style w:type="paragraph" w:styleId="TOC3">
    <w:name w:val="toc 3"/>
    <w:basedOn w:val="Normal"/>
    <w:next w:val="Normal"/>
    <w:semiHidden/>
    <w:rsid w:val="00D83343"/>
    <w:pPr>
      <w:tabs>
        <w:tab w:val="right" w:leader="dot" w:pos="8626"/>
      </w:tabs>
      <w:spacing w:after="60" w:line="240" w:lineRule="auto"/>
      <w:ind w:left="475"/>
    </w:pPr>
    <w:rPr>
      <w:i/>
      <w:sz w:val="20"/>
    </w:rPr>
  </w:style>
  <w:style w:type="paragraph" w:styleId="TOC4">
    <w:name w:val="toc 4"/>
    <w:basedOn w:val="Normal"/>
    <w:next w:val="Normal"/>
    <w:semiHidden/>
    <w:rsid w:val="00D83343"/>
    <w:pPr>
      <w:numPr>
        <w:numId w:val="15"/>
      </w:numPr>
      <w:tabs>
        <w:tab w:val="clear" w:pos="0"/>
        <w:tab w:val="num" w:pos="3150"/>
        <w:tab w:val="right" w:leader="dot" w:pos="8626"/>
      </w:tabs>
      <w:spacing w:after="60" w:line="240" w:lineRule="auto"/>
      <w:ind w:left="1350" w:firstLine="0"/>
    </w:pPr>
    <w:rPr>
      <w:sz w:val="18"/>
    </w:rPr>
  </w:style>
  <w:style w:type="paragraph" w:styleId="TOC5">
    <w:name w:val="toc 5"/>
    <w:basedOn w:val="Normal"/>
    <w:next w:val="Normal"/>
    <w:semiHidden/>
    <w:rsid w:val="00D83343"/>
    <w:pPr>
      <w:tabs>
        <w:tab w:val="right" w:leader="dot" w:pos="8626"/>
      </w:tabs>
      <w:spacing w:after="60" w:line="240" w:lineRule="auto"/>
      <w:ind w:left="965"/>
    </w:pPr>
    <w:rPr>
      <w:sz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semiHidden/>
    <w:rsid w:val="00D83343"/>
    <w:pPr>
      <w:ind w:left="1200"/>
    </w:pPr>
    <w:rPr>
      <w:sz w:val="18"/>
    </w:rPr>
  </w:style>
  <w:style w:type="paragraph" w:styleId="TOC7">
    <w:name w:val="toc 7"/>
    <w:basedOn w:val="Normal"/>
    <w:next w:val="Normal"/>
    <w:autoRedefine/>
    <w:semiHidden/>
    <w:rsid w:val="00D83343"/>
    <w:pPr>
      <w:ind w:left="1440"/>
    </w:pPr>
    <w:rPr>
      <w:sz w:val="18"/>
    </w:rPr>
  </w:style>
  <w:style w:type="paragraph" w:styleId="TOC8">
    <w:name w:val="toc 8"/>
    <w:basedOn w:val="Normal"/>
    <w:next w:val="Normal"/>
    <w:autoRedefine/>
    <w:semiHidden/>
    <w:rsid w:val="00D83343"/>
    <w:pPr>
      <w:ind w:left="1680"/>
    </w:pPr>
    <w:rPr>
      <w:sz w:val="18"/>
    </w:rPr>
  </w:style>
  <w:style w:type="paragraph" w:styleId="TOC9">
    <w:name w:val="toc 9"/>
    <w:basedOn w:val="Normal"/>
    <w:next w:val="Normal"/>
    <w:autoRedefine/>
    <w:semiHidden/>
    <w:rsid w:val="00D83343"/>
    <w:pPr>
      <w:ind w:left="1920"/>
    </w:pPr>
    <w:rPr>
      <w:sz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35" Type="http://schemas.openxmlformats.org/officeDocument/2006/relationships/hyperlink" Target="http://na.cagrid.org/wsrf/services/cagrid/IdentifiersNAService" TargetMode="External"/><Relationship Id="rId31" Type="http://schemas.openxmlformats.org/officeDocument/2006/relationships/image" Target="media/image5.png"/><Relationship Id="rId34" Type="http://schemas.openxmlformats.org/officeDocument/2006/relationships/hyperlink" Target="http://na.cagrid.org:8080/cagrid/c2581947?config" TargetMode="External"/><Relationship Id="rId39" Type="http://schemas.openxmlformats.org/officeDocument/2006/relationships/hyperlink" Target="http://na.cagrid.org:8080/c893454" TargetMode="External"/><Relationship Id="rId40" Type="http://schemas.openxmlformats.org/officeDocument/2006/relationships/hyperlink" Target="http://na.cagrid.org:8080/c893454?xml" TargetMode="External"/><Relationship Id="rId7" Type="http://schemas.openxmlformats.org/officeDocument/2006/relationships/endnotes" Target="endnotes.xml"/><Relationship Id="rId36" Type="http://schemas.openxmlformats.org/officeDocument/2006/relationships/image" Target="media/image6.png"/><Relationship Id="rId43" Type="http://schemas.openxmlformats.org/officeDocument/2006/relationships/theme" Target="theme/theme1.xml"/><Relationship Id="rId1" Type="http://schemas.openxmlformats.org/officeDocument/2006/relationships/customXml" Target="../customXml/item1.xml"/><Relationship Id="rId24" Type="http://schemas.openxmlformats.org/officeDocument/2006/relationships/hyperlink" Target="http://purl.cagrid.org/osumc" TargetMode="External"/><Relationship Id="rId25" Type="http://schemas.openxmlformats.org/officeDocument/2006/relationships/hyperlink" Target="http://purl.cagrid.org/osumc/c2581947-7c80-4330-9dd0-2761f6efdd41" TargetMode="External"/><Relationship Id="rId8" Type="http://schemas.openxmlformats.org/officeDocument/2006/relationships/image" Target="media/image1.jpeg"/><Relationship Id="rId13" Type="http://schemas.openxmlformats.org/officeDocument/2006/relationships/hyperlink" Target="http://purl.cagrid.org" TargetMode="External"/><Relationship Id="rId10" Type="http://schemas.openxmlformats.org/officeDocument/2006/relationships/footer" Target="footer2.xml"/><Relationship Id="rId32" Type="http://schemas.openxmlformats.org/officeDocument/2006/relationships/hyperlink" Target="http://purl.cagrid.org/cagrid/c2581947" TargetMode="External"/><Relationship Id="rId37" Type="http://schemas.openxmlformats.org/officeDocument/2006/relationships/image" Target="media/image7.png"/><Relationship Id="rId12" Type="http://schemas.openxmlformats.org/officeDocument/2006/relationships/image" Target="media/image2.png"/><Relationship Id="rId17" Type="http://schemas.openxmlformats.org/officeDocument/2006/relationships/hyperlink" Target="http://www.osumc.edu/illness" TargetMode="External"/><Relationship Id="rId9" Type="http://schemas.openxmlformats.org/officeDocument/2006/relationships/footer" Target="footer1.xml"/><Relationship Id="rId18" Type="http://schemas.openxmlformats.org/officeDocument/2006/relationships/hyperlink" Target="http://purl.cagrid.org/illness/cancer.html" TargetMode="External"/><Relationship Id="rId3" Type="http://schemas.openxmlformats.org/officeDocument/2006/relationships/styles" Target="styles.xml"/><Relationship Id="rId27" Type="http://schemas.openxmlformats.org/officeDocument/2006/relationships/hyperlink" Target="http://new.na.cagrid.org" TargetMode="External"/><Relationship Id="rId14" Type="http://schemas.openxmlformats.org/officeDocument/2006/relationships/hyperlink" Target="http://www.osumc.edu/illness/cancer.html" TargetMode="External"/><Relationship Id="rId23" Type="http://schemas.openxmlformats.org/officeDocument/2006/relationships/hyperlink" Target="http://na.cagrid.org" TargetMode="External"/><Relationship Id="rId4" Type="http://schemas.openxmlformats.org/officeDocument/2006/relationships/settings" Target="settings.xml"/><Relationship Id="rId28" Type="http://schemas.openxmlformats.org/officeDocument/2006/relationships/hyperlink" Target="http://new.na.cagrid.org" TargetMode="External"/><Relationship Id="rId26" Type="http://schemas.openxmlformats.org/officeDocument/2006/relationships/hyperlink" Target="http://na.cagrid.org/c2581947-7c80-4330-9dd0-2761f6efdd41" TargetMode="External"/><Relationship Id="rId30" Type="http://schemas.openxmlformats.org/officeDocument/2006/relationships/image" Target="media/image4.png"/><Relationship Id="rId11" Type="http://schemas.openxmlformats.org/officeDocument/2006/relationships/footer" Target="footer3.xml"/><Relationship Id="rId42" Type="http://schemas.openxmlformats.org/officeDocument/2006/relationships/fontTable" Target="fontTable.xml"/><Relationship Id="rId29" Type="http://schemas.openxmlformats.org/officeDocument/2006/relationships/image" Target="media/image3.png"/><Relationship Id="rId6" Type="http://schemas.openxmlformats.org/officeDocument/2006/relationships/footnotes" Target="footnotes.xml"/><Relationship Id="rId16" Type="http://schemas.openxmlformats.org/officeDocument/2006/relationships/hyperlink" Target="http://www.osumc.edu/illness/cancer.html" TargetMode="External"/><Relationship Id="rId33" Type="http://schemas.openxmlformats.org/officeDocument/2006/relationships/hyperlink" Target="http://na.cagrid.org:8080/cagrid/c2581949" TargetMode="External"/><Relationship Id="rId41" Type="http://schemas.openxmlformats.org/officeDocument/2006/relationships/hyperlink" Target="http://na.cagrid.org:8080?config" TargetMode="External"/><Relationship Id="rId5" Type="http://schemas.openxmlformats.org/officeDocument/2006/relationships/webSettings" Target="webSettings.xml"/><Relationship Id="rId15" Type="http://schemas.openxmlformats.org/officeDocument/2006/relationships/hyperlink" Target="http://purl.cagrid.org/illness/cancer.html" TargetMode="External"/><Relationship Id="rId19" Type="http://schemas.openxmlformats.org/officeDocument/2006/relationships/hyperlink" Target="http://www.osumc.edu/illness/cancer.html" TargetMode="External"/><Relationship Id="rId38" Type="http://schemas.openxmlformats.org/officeDocument/2006/relationships/hyperlink" Target="http://na.cagrid.org:8080" TargetMode="External"/><Relationship Id="rId20" Type="http://schemas.openxmlformats.org/officeDocument/2006/relationships/hyperlink" Target="http://purl.cagrid.org/illness/swine-flu.html" TargetMode="External"/><Relationship Id="rId22" Type="http://schemas.openxmlformats.org/officeDocument/2006/relationships/hyperlink" Target="http://purl.cagrid.org" TargetMode="External"/><Relationship Id="rId21" Type="http://schemas.openxmlformats.org/officeDocument/2006/relationships/hyperlink" Target="http://na.cagrid.org" TargetMode="Externa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563</TotalTime>
  <Pages>20</Pages>
  <Words>3675</Words>
  <Characters>20950</Characters>
  <Application>Microsoft Macintosh Word</Application>
  <DocSecurity>0</DocSecurity>
  <Lines>174</Lines>
  <Paragraphs>41</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25728</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60</cp:revision>
  <cp:lastPrinted>2009-07-24T15:18:00Z</cp:lastPrinted>
  <dcterms:created xsi:type="dcterms:W3CDTF">2009-07-21T16:09:00Z</dcterms:created>
  <dcterms:modified xsi:type="dcterms:W3CDTF">2009-07-24T19:58:00Z</dcterms:modified>
  <cp:category/>
</cp:coreProperties>
</file>